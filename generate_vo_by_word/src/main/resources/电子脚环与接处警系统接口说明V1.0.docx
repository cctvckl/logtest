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C1A54" w14:textId="77777777" w:rsidR="003806C4" w:rsidRPr="003806C4" w:rsidRDefault="00035C77" w:rsidP="003806C4">
      <w:pPr>
        <w:pStyle w:val="1"/>
        <w:jc w:val="center"/>
        <w:rPr>
          <w:rFonts w:ascii="等线" w:eastAsia="黑体" w:hAnsi="等线" w:cs="Times New Roman"/>
          <w:color w:val="000000"/>
        </w:rPr>
      </w:pPr>
      <w:bookmarkStart w:id="0" w:name="_Toc487459989"/>
      <w:r>
        <w:rPr>
          <w:rFonts w:ascii="等线" w:eastAsia="黑体" w:hAnsi="等线" w:cs="Times New Roman" w:hint="eastAsia"/>
          <w:color w:val="000000"/>
        </w:rPr>
        <w:t>电子脚环</w:t>
      </w:r>
      <w:r w:rsidR="003806C4" w:rsidRPr="003806C4">
        <w:rPr>
          <w:rFonts w:ascii="等线" w:eastAsia="黑体" w:hAnsi="等线" w:cs="Times New Roman" w:hint="eastAsia"/>
          <w:color w:val="000000"/>
        </w:rPr>
        <w:t>与接处警平台接口定义文档</w:t>
      </w:r>
      <w:bookmarkEnd w:id="0"/>
    </w:p>
    <w:p w14:paraId="3F7ACFFF" w14:textId="77777777" w:rsidR="003806C4" w:rsidRPr="003806C4" w:rsidRDefault="003806C4" w:rsidP="003806C4">
      <w:pPr>
        <w:ind w:firstLine="420"/>
        <w:rPr>
          <w:rFonts w:ascii="等线" w:hAnsi="等线" w:cs="Times New Roman"/>
          <w:color w:val="000000"/>
        </w:rPr>
      </w:pPr>
    </w:p>
    <w:p w14:paraId="658A4E6A" w14:textId="77777777" w:rsidR="003806C4" w:rsidRPr="003806C4" w:rsidRDefault="003806C4" w:rsidP="003806C4">
      <w:pPr>
        <w:ind w:firstLine="420"/>
        <w:rPr>
          <w:rFonts w:ascii="等线" w:hAnsi="等线" w:cs="Times New Roman"/>
          <w:color w:val="000000"/>
        </w:rPr>
      </w:pPr>
    </w:p>
    <w:p w14:paraId="05EF1E1D" w14:textId="77777777" w:rsidR="003806C4" w:rsidRPr="003806C4" w:rsidRDefault="003806C4" w:rsidP="003806C4">
      <w:pPr>
        <w:ind w:firstLine="420"/>
        <w:rPr>
          <w:rFonts w:ascii="等线" w:hAnsi="等线" w:cs="Times New Roman"/>
          <w:color w:val="000000"/>
        </w:rPr>
      </w:pPr>
    </w:p>
    <w:p w14:paraId="4162FDB3" w14:textId="77777777" w:rsidR="003806C4" w:rsidRPr="003806C4" w:rsidRDefault="003806C4" w:rsidP="003806C4">
      <w:pPr>
        <w:ind w:firstLine="420"/>
        <w:rPr>
          <w:rFonts w:ascii="等线" w:hAnsi="等线" w:cs="Times New Roman"/>
          <w:color w:val="000000"/>
        </w:rPr>
      </w:pPr>
    </w:p>
    <w:p w14:paraId="0DAB9A97" w14:textId="77777777" w:rsidR="003806C4" w:rsidRPr="003806C4" w:rsidRDefault="003806C4" w:rsidP="003806C4">
      <w:pPr>
        <w:ind w:firstLine="420"/>
        <w:rPr>
          <w:rFonts w:ascii="等线" w:hAnsi="等线" w:cs="Times New Roman"/>
          <w:color w:val="000000"/>
        </w:rPr>
      </w:pPr>
    </w:p>
    <w:p w14:paraId="0B564F2D" w14:textId="77777777" w:rsidR="003806C4" w:rsidRPr="003806C4" w:rsidRDefault="003806C4" w:rsidP="003806C4">
      <w:pPr>
        <w:ind w:firstLine="420"/>
        <w:rPr>
          <w:rFonts w:ascii="等线" w:hAnsi="等线" w:cs="Times New Roman"/>
          <w:color w:val="000000"/>
        </w:rPr>
      </w:pPr>
    </w:p>
    <w:p w14:paraId="09282D4B" w14:textId="77777777" w:rsidR="003806C4" w:rsidRPr="003806C4" w:rsidRDefault="003806C4" w:rsidP="003806C4">
      <w:pPr>
        <w:ind w:firstLine="420"/>
        <w:rPr>
          <w:rFonts w:ascii="等线" w:hAnsi="等线" w:cs="Times New Roman"/>
          <w:color w:val="000000"/>
        </w:rPr>
      </w:pPr>
    </w:p>
    <w:p w14:paraId="655E55B5" w14:textId="77777777" w:rsidR="003806C4" w:rsidRPr="003806C4" w:rsidRDefault="003806C4" w:rsidP="003806C4">
      <w:pPr>
        <w:ind w:firstLine="480"/>
        <w:jc w:val="center"/>
        <w:rPr>
          <w:rFonts w:ascii="Calibri" w:hAnsi="Calibri" w:cs="Courier New"/>
          <w:color w:val="000000"/>
          <w:sz w:val="24"/>
          <w:szCs w:val="24"/>
        </w:rPr>
      </w:pPr>
      <w:r w:rsidRPr="003806C4">
        <w:rPr>
          <w:rFonts w:ascii="Calibri" w:hAnsi="Calibri" w:cs="Courier New" w:hint="eastAsia"/>
          <w:color w:val="000000"/>
          <w:sz w:val="24"/>
          <w:szCs w:val="24"/>
        </w:rPr>
        <w:t>中国电子</w:t>
      </w:r>
      <w:r w:rsidRPr="003806C4">
        <w:rPr>
          <w:rFonts w:ascii="Calibri" w:hAnsi="Calibri" w:cs="Courier New"/>
          <w:color w:val="000000"/>
          <w:sz w:val="24"/>
          <w:szCs w:val="24"/>
        </w:rPr>
        <w:t>进出口总公司</w:t>
      </w:r>
    </w:p>
    <w:p w14:paraId="6F0AFB2F" w14:textId="77777777" w:rsidR="003806C4" w:rsidRPr="003806C4" w:rsidRDefault="003806C4" w:rsidP="003806C4">
      <w:pPr>
        <w:ind w:firstLine="480"/>
        <w:jc w:val="center"/>
        <w:rPr>
          <w:rFonts w:ascii="Calibri" w:hAnsi="Calibri" w:cs="Courier New"/>
          <w:color w:val="000000"/>
          <w:sz w:val="24"/>
          <w:szCs w:val="24"/>
        </w:rPr>
      </w:pPr>
    </w:p>
    <w:p w14:paraId="135332A3" w14:textId="77777777" w:rsidR="003806C4" w:rsidRPr="003806C4" w:rsidRDefault="003806C4" w:rsidP="003806C4">
      <w:pPr>
        <w:ind w:firstLine="480"/>
        <w:jc w:val="center"/>
        <w:rPr>
          <w:rFonts w:ascii="Calibri" w:hAnsi="Calibri" w:cs="Courier New"/>
          <w:color w:val="000000"/>
          <w:sz w:val="24"/>
          <w:szCs w:val="24"/>
        </w:rPr>
      </w:pPr>
    </w:p>
    <w:p w14:paraId="79CA54BA" w14:textId="77777777" w:rsidR="003806C4" w:rsidRPr="003806C4" w:rsidRDefault="003806C4" w:rsidP="003806C4">
      <w:pPr>
        <w:spacing w:beforeLines="100" w:before="312" w:afterLines="100" w:after="312"/>
        <w:ind w:firstLine="480"/>
        <w:jc w:val="center"/>
        <w:rPr>
          <w:rFonts w:ascii="Calibri" w:hAnsi="Calibri" w:cs="Courier New"/>
          <w:color w:val="000000"/>
          <w:sz w:val="24"/>
          <w:szCs w:val="24"/>
        </w:rPr>
      </w:pPr>
      <w:r w:rsidRPr="003806C4">
        <w:rPr>
          <w:rFonts w:ascii="Calibri" w:hAnsi="Calibri" w:cs="Courier New"/>
          <w:color w:val="000000"/>
          <w:sz w:val="24"/>
          <w:szCs w:val="24"/>
        </w:rPr>
        <w:t>版本修订记录</w:t>
      </w:r>
    </w:p>
    <w:tbl>
      <w:tblPr>
        <w:tblStyle w:val="20"/>
        <w:tblW w:w="8472" w:type="dxa"/>
        <w:tblLayout w:type="fixed"/>
        <w:tblLook w:val="04A0" w:firstRow="1" w:lastRow="0" w:firstColumn="1" w:lastColumn="0" w:noHBand="0" w:noVBand="1"/>
      </w:tblPr>
      <w:tblGrid>
        <w:gridCol w:w="1526"/>
        <w:gridCol w:w="1276"/>
        <w:gridCol w:w="1275"/>
        <w:gridCol w:w="4395"/>
      </w:tblGrid>
      <w:tr w:rsidR="003806C4" w:rsidRPr="003806C4" w14:paraId="47521C55" w14:textId="77777777" w:rsidTr="004755EA">
        <w:trPr>
          <w:trHeight w:val="281"/>
        </w:trPr>
        <w:tc>
          <w:tcPr>
            <w:tcW w:w="1526" w:type="dxa"/>
            <w:shd w:val="clear" w:color="auto" w:fill="00B0F0"/>
          </w:tcPr>
          <w:p w14:paraId="622168A4" w14:textId="77777777" w:rsidR="003806C4" w:rsidRPr="003806C4" w:rsidRDefault="003806C4" w:rsidP="003806C4">
            <w:pPr>
              <w:rPr>
                <w:color w:val="000000"/>
              </w:rPr>
            </w:pPr>
            <w:r w:rsidRPr="003806C4">
              <w:rPr>
                <w:color w:val="000000"/>
              </w:rPr>
              <w:br w:type="page"/>
            </w:r>
            <w:r w:rsidRPr="003806C4">
              <w:rPr>
                <w:color w:val="000000"/>
              </w:rPr>
              <w:t>修订时间</w:t>
            </w:r>
          </w:p>
        </w:tc>
        <w:tc>
          <w:tcPr>
            <w:tcW w:w="1276" w:type="dxa"/>
            <w:shd w:val="clear" w:color="auto" w:fill="00B0F0"/>
          </w:tcPr>
          <w:p w14:paraId="36B84C32" w14:textId="77777777" w:rsidR="003806C4" w:rsidRPr="003806C4" w:rsidRDefault="003806C4" w:rsidP="003806C4">
            <w:pPr>
              <w:rPr>
                <w:color w:val="000000"/>
              </w:rPr>
            </w:pPr>
            <w:r w:rsidRPr="003806C4">
              <w:rPr>
                <w:color w:val="000000"/>
              </w:rPr>
              <w:t>修订人</w:t>
            </w:r>
          </w:p>
        </w:tc>
        <w:tc>
          <w:tcPr>
            <w:tcW w:w="1275" w:type="dxa"/>
            <w:shd w:val="clear" w:color="auto" w:fill="00B0F0"/>
          </w:tcPr>
          <w:p w14:paraId="574FF43A" w14:textId="77777777" w:rsidR="003806C4" w:rsidRPr="003806C4" w:rsidRDefault="003806C4" w:rsidP="003806C4">
            <w:pPr>
              <w:rPr>
                <w:color w:val="000000"/>
              </w:rPr>
            </w:pPr>
            <w:r w:rsidRPr="003806C4">
              <w:rPr>
                <w:color w:val="000000"/>
              </w:rPr>
              <w:t>修订版本</w:t>
            </w:r>
          </w:p>
        </w:tc>
        <w:tc>
          <w:tcPr>
            <w:tcW w:w="4395" w:type="dxa"/>
            <w:shd w:val="clear" w:color="auto" w:fill="00B0F0"/>
          </w:tcPr>
          <w:p w14:paraId="31593BA6" w14:textId="77777777" w:rsidR="003806C4" w:rsidRPr="003806C4" w:rsidRDefault="003806C4" w:rsidP="003806C4">
            <w:pPr>
              <w:rPr>
                <w:color w:val="000000"/>
              </w:rPr>
            </w:pPr>
            <w:r w:rsidRPr="003806C4">
              <w:rPr>
                <w:color w:val="000000"/>
              </w:rPr>
              <w:t>说明</w:t>
            </w:r>
          </w:p>
        </w:tc>
      </w:tr>
      <w:tr w:rsidR="003806C4" w:rsidRPr="003806C4" w14:paraId="3A7A8742" w14:textId="77777777" w:rsidTr="004755EA">
        <w:trPr>
          <w:trHeight w:val="243"/>
        </w:trPr>
        <w:tc>
          <w:tcPr>
            <w:tcW w:w="1526" w:type="dxa"/>
          </w:tcPr>
          <w:p w14:paraId="3415B83B" w14:textId="77777777" w:rsidR="003806C4" w:rsidRPr="003806C4" w:rsidRDefault="003806C4" w:rsidP="003806C4">
            <w:pPr>
              <w:rPr>
                <w:color w:val="000000"/>
              </w:rPr>
            </w:pPr>
            <w:r w:rsidRPr="003806C4">
              <w:rPr>
                <w:color w:val="000000"/>
              </w:rPr>
              <w:t>201</w:t>
            </w:r>
            <w:r w:rsidR="00035C77">
              <w:rPr>
                <w:color w:val="000000"/>
              </w:rPr>
              <w:t>9</w:t>
            </w:r>
            <w:r w:rsidRPr="003806C4">
              <w:rPr>
                <w:color w:val="000000"/>
              </w:rPr>
              <w:t>.</w:t>
            </w:r>
            <w:r w:rsidR="00035C77">
              <w:rPr>
                <w:color w:val="000000"/>
              </w:rPr>
              <w:t>0</w:t>
            </w:r>
            <w:r>
              <w:rPr>
                <w:color w:val="000000"/>
              </w:rPr>
              <w:t>1</w:t>
            </w:r>
            <w:r w:rsidRPr="003806C4">
              <w:rPr>
                <w:color w:val="000000"/>
              </w:rPr>
              <w:t>.</w:t>
            </w:r>
            <w:r w:rsidR="00035C77">
              <w:rPr>
                <w:color w:val="000000"/>
              </w:rPr>
              <w:t>30</w:t>
            </w:r>
          </w:p>
        </w:tc>
        <w:tc>
          <w:tcPr>
            <w:tcW w:w="1276" w:type="dxa"/>
          </w:tcPr>
          <w:p w14:paraId="4049709F" w14:textId="77777777" w:rsidR="003806C4" w:rsidRPr="003806C4" w:rsidRDefault="00035C77" w:rsidP="003806C4">
            <w:pPr>
              <w:rPr>
                <w:color w:val="000000"/>
              </w:rPr>
            </w:pPr>
            <w:r>
              <w:rPr>
                <w:rFonts w:hint="eastAsia"/>
                <w:color w:val="000000"/>
              </w:rPr>
              <w:t>文亮</w:t>
            </w:r>
          </w:p>
        </w:tc>
        <w:tc>
          <w:tcPr>
            <w:tcW w:w="1275" w:type="dxa"/>
          </w:tcPr>
          <w:p w14:paraId="5C725EA6" w14:textId="77777777" w:rsidR="003806C4" w:rsidRPr="003806C4" w:rsidRDefault="003806C4" w:rsidP="003806C4">
            <w:pPr>
              <w:rPr>
                <w:color w:val="000000"/>
              </w:rPr>
            </w:pPr>
            <w:r w:rsidRPr="003806C4">
              <w:rPr>
                <w:color w:val="000000"/>
              </w:rPr>
              <w:t>V</w:t>
            </w:r>
            <w:r>
              <w:rPr>
                <w:rFonts w:hint="eastAsia"/>
                <w:color w:val="000000"/>
              </w:rPr>
              <w:t>0</w:t>
            </w:r>
            <w:r>
              <w:rPr>
                <w:color w:val="000000"/>
              </w:rPr>
              <w:t>.1</w:t>
            </w:r>
          </w:p>
        </w:tc>
        <w:tc>
          <w:tcPr>
            <w:tcW w:w="4395" w:type="dxa"/>
          </w:tcPr>
          <w:p w14:paraId="2AA5ECCF" w14:textId="77777777" w:rsidR="003806C4" w:rsidRPr="003806C4" w:rsidRDefault="003806C4" w:rsidP="003806C4">
            <w:pPr>
              <w:rPr>
                <w:color w:val="000000"/>
              </w:rPr>
            </w:pPr>
            <w:r w:rsidRPr="003806C4">
              <w:rPr>
                <w:color w:val="000000"/>
              </w:rPr>
              <w:t>创建</w:t>
            </w:r>
          </w:p>
        </w:tc>
      </w:tr>
      <w:tr w:rsidR="003806C4" w:rsidRPr="003806C4" w14:paraId="4C0FD5F6" w14:textId="77777777" w:rsidTr="004755EA">
        <w:trPr>
          <w:trHeight w:val="243"/>
        </w:trPr>
        <w:tc>
          <w:tcPr>
            <w:tcW w:w="1526" w:type="dxa"/>
          </w:tcPr>
          <w:p w14:paraId="09A3C273" w14:textId="4E208A4D" w:rsidR="003806C4" w:rsidRPr="003806C4" w:rsidRDefault="00C55806" w:rsidP="003806C4">
            <w:pPr>
              <w:rPr>
                <w:color w:val="000000"/>
              </w:rPr>
            </w:pPr>
            <w:ins w:id="1" w:author="世驹 丁" w:date="2019-02-20T12:00:00Z">
              <w:r>
                <w:rPr>
                  <w:color w:val="000000"/>
                </w:rPr>
                <w:t>2019.02.17</w:t>
              </w:r>
            </w:ins>
          </w:p>
        </w:tc>
        <w:tc>
          <w:tcPr>
            <w:tcW w:w="1276" w:type="dxa"/>
          </w:tcPr>
          <w:p w14:paraId="6A677697" w14:textId="7927AC49" w:rsidR="003806C4" w:rsidRPr="003806C4" w:rsidRDefault="00C55806" w:rsidP="003806C4">
            <w:pPr>
              <w:rPr>
                <w:color w:val="000000"/>
              </w:rPr>
            </w:pPr>
            <w:ins w:id="2" w:author="世驹 丁" w:date="2019-02-20T12:00:00Z">
              <w:r>
                <w:rPr>
                  <w:rFonts w:hint="eastAsia"/>
                  <w:color w:val="000000"/>
                </w:rPr>
                <w:t>丁世驹</w:t>
              </w:r>
            </w:ins>
          </w:p>
        </w:tc>
        <w:tc>
          <w:tcPr>
            <w:tcW w:w="1275" w:type="dxa"/>
          </w:tcPr>
          <w:p w14:paraId="1E3D5D44" w14:textId="135419D8" w:rsidR="003806C4" w:rsidRPr="003806C4" w:rsidRDefault="00C55806" w:rsidP="003806C4">
            <w:pPr>
              <w:rPr>
                <w:color w:val="000000"/>
              </w:rPr>
            </w:pPr>
            <w:ins w:id="3" w:author="世驹 丁" w:date="2019-02-20T12:00:00Z">
              <w:r>
                <w:rPr>
                  <w:rFonts w:hint="eastAsia"/>
                  <w:color w:val="000000"/>
                </w:rPr>
                <w:t>V</w:t>
              </w:r>
              <w:r>
                <w:rPr>
                  <w:color w:val="000000"/>
                </w:rPr>
                <w:t>1.</w:t>
              </w:r>
            </w:ins>
            <w:ins w:id="4" w:author="世驹 丁" w:date="2019-02-20T15:33:00Z">
              <w:r w:rsidR="00B73DAB">
                <w:rPr>
                  <w:color w:val="000000"/>
                </w:rPr>
                <w:t>0</w:t>
              </w:r>
            </w:ins>
          </w:p>
        </w:tc>
        <w:tc>
          <w:tcPr>
            <w:tcW w:w="4395" w:type="dxa"/>
          </w:tcPr>
          <w:p w14:paraId="332FCE73" w14:textId="7D5F8F16" w:rsidR="003806C4" w:rsidRPr="003806C4" w:rsidRDefault="00C55806" w:rsidP="003806C4">
            <w:pPr>
              <w:rPr>
                <w:color w:val="000000"/>
              </w:rPr>
            </w:pPr>
            <w:ins w:id="5" w:author="世驹 丁" w:date="2019-02-20T12:00:00Z">
              <w:r>
                <w:rPr>
                  <w:rFonts w:hint="eastAsia"/>
                  <w:color w:val="000000"/>
                </w:rPr>
                <w:t>变更</w:t>
              </w:r>
              <w:r w:rsidR="00C1634E">
                <w:rPr>
                  <w:rFonts w:hint="eastAsia"/>
                  <w:color w:val="000000"/>
                </w:rPr>
                <w:t>，增加接口</w:t>
              </w:r>
              <w:r w:rsidR="00C1634E">
                <w:rPr>
                  <w:rFonts w:hint="eastAsia"/>
                  <w:color w:val="000000"/>
                </w:rPr>
                <w:t>3.</w:t>
              </w:r>
              <w:r w:rsidR="00C1634E">
                <w:rPr>
                  <w:color w:val="000000"/>
                </w:rPr>
                <w:t>1</w:t>
              </w:r>
              <w:r w:rsidR="00C1634E">
                <w:rPr>
                  <w:rFonts w:hint="eastAsia"/>
                  <w:color w:val="000000"/>
                </w:rPr>
                <w:t>.</w:t>
              </w:r>
              <w:r w:rsidR="00C1634E">
                <w:rPr>
                  <w:color w:val="000000"/>
                </w:rPr>
                <w:t>4</w:t>
              </w:r>
              <w:r w:rsidR="00C1634E">
                <w:rPr>
                  <w:rFonts w:hint="eastAsia"/>
                  <w:color w:val="000000"/>
                </w:rPr>
                <w:t>，</w:t>
              </w:r>
              <w:r w:rsidR="00C1634E">
                <w:rPr>
                  <w:rFonts w:hint="eastAsia"/>
                  <w:color w:val="000000"/>
                </w:rPr>
                <w:t>3.</w:t>
              </w:r>
              <w:r w:rsidR="00C1634E">
                <w:rPr>
                  <w:color w:val="000000"/>
                </w:rPr>
                <w:t>2</w:t>
              </w:r>
              <w:r w:rsidR="00C1634E">
                <w:rPr>
                  <w:rFonts w:hint="eastAsia"/>
                  <w:color w:val="000000"/>
                </w:rPr>
                <w:t>.</w:t>
              </w:r>
              <w:r w:rsidR="00C1634E">
                <w:rPr>
                  <w:color w:val="000000"/>
                </w:rPr>
                <w:t>6</w:t>
              </w:r>
              <w:r w:rsidR="00C1634E">
                <w:rPr>
                  <w:rFonts w:hint="eastAsia"/>
                  <w:color w:val="000000"/>
                </w:rPr>
                <w:t>，</w:t>
              </w:r>
              <w:r w:rsidR="00C1634E">
                <w:rPr>
                  <w:rFonts w:hint="eastAsia"/>
                  <w:color w:val="000000"/>
                </w:rPr>
                <w:t>3.</w:t>
              </w:r>
              <w:r w:rsidR="00C1634E">
                <w:rPr>
                  <w:color w:val="000000"/>
                </w:rPr>
                <w:t>2</w:t>
              </w:r>
              <w:r w:rsidR="00C1634E">
                <w:rPr>
                  <w:rFonts w:hint="eastAsia"/>
                  <w:color w:val="000000"/>
                </w:rPr>
                <w:t>.</w:t>
              </w:r>
              <w:r w:rsidR="00C1634E">
                <w:rPr>
                  <w:color w:val="000000"/>
                </w:rPr>
                <w:t>7</w:t>
              </w:r>
            </w:ins>
          </w:p>
        </w:tc>
      </w:tr>
      <w:tr w:rsidR="003806C4" w:rsidRPr="003806C4" w14:paraId="01139652" w14:textId="77777777" w:rsidTr="004755EA">
        <w:trPr>
          <w:trHeight w:val="70"/>
        </w:trPr>
        <w:tc>
          <w:tcPr>
            <w:tcW w:w="1526" w:type="dxa"/>
          </w:tcPr>
          <w:p w14:paraId="16902373" w14:textId="77777777" w:rsidR="003806C4" w:rsidRPr="003806C4" w:rsidRDefault="003806C4" w:rsidP="003806C4">
            <w:pPr>
              <w:rPr>
                <w:color w:val="000000"/>
              </w:rPr>
            </w:pPr>
          </w:p>
        </w:tc>
        <w:tc>
          <w:tcPr>
            <w:tcW w:w="1276" w:type="dxa"/>
          </w:tcPr>
          <w:p w14:paraId="32ACA787" w14:textId="77777777" w:rsidR="003806C4" w:rsidRPr="003806C4" w:rsidRDefault="003806C4" w:rsidP="003806C4">
            <w:pPr>
              <w:rPr>
                <w:color w:val="000000"/>
              </w:rPr>
            </w:pPr>
          </w:p>
        </w:tc>
        <w:tc>
          <w:tcPr>
            <w:tcW w:w="1275" w:type="dxa"/>
          </w:tcPr>
          <w:p w14:paraId="24A3BB17" w14:textId="77777777" w:rsidR="003806C4" w:rsidRPr="003806C4" w:rsidRDefault="003806C4" w:rsidP="003806C4">
            <w:pPr>
              <w:rPr>
                <w:color w:val="000000"/>
              </w:rPr>
            </w:pPr>
          </w:p>
        </w:tc>
        <w:tc>
          <w:tcPr>
            <w:tcW w:w="4395" w:type="dxa"/>
          </w:tcPr>
          <w:p w14:paraId="384D1B0D" w14:textId="77777777" w:rsidR="003806C4" w:rsidRPr="003806C4" w:rsidRDefault="003806C4" w:rsidP="003806C4">
            <w:pPr>
              <w:rPr>
                <w:color w:val="000000"/>
              </w:rPr>
            </w:pPr>
          </w:p>
        </w:tc>
      </w:tr>
      <w:tr w:rsidR="003806C4" w:rsidRPr="003806C4" w14:paraId="2ABFB724" w14:textId="77777777" w:rsidTr="004755EA">
        <w:trPr>
          <w:trHeight w:val="243"/>
        </w:trPr>
        <w:tc>
          <w:tcPr>
            <w:tcW w:w="1526" w:type="dxa"/>
          </w:tcPr>
          <w:p w14:paraId="677A7E09" w14:textId="77777777" w:rsidR="003806C4" w:rsidRPr="003806C4" w:rsidRDefault="003806C4" w:rsidP="003806C4">
            <w:pPr>
              <w:rPr>
                <w:color w:val="000000"/>
              </w:rPr>
            </w:pPr>
          </w:p>
        </w:tc>
        <w:tc>
          <w:tcPr>
            <w:tcW w:w="1276" w:type="dxa"/>
          </w:tcPr>
          <w:p w14:paraId="61420C97" w14:textId="77777777" w:rsidR="003806C4" w:rsidRPr="003806C4" w:rsidRDefault="003806C4" w:rsidP="003806C4">
            <w:pPr>
              <w:rPr>
                <w:color w:val="000000"/>
              </w:rPr>
            </w:pPr>
          </w:p>
        </w:tc>
        <w:tc>
          <w:tcPr>
            <w:tcW w:w="1275" w:type="dxa"/>
          </w:tcPr>
          <w:p w14:paraId="3DE9E2AF" w14:textId="77777777" w:rsidR="003806C4" w:rsidRPr="003806C4" w:rsidRDefault="003806C4" w:rsidP="003806C4">
            <w:pPr>
              <w:rPr>
                <w:color w:val="000000"/>
              </w:rPr>
            </w:pPr>
          </w:p>
        </w:tc>
        <w:tc>
          <w:tcPr>
            <w:tcW w:w="4395" w:type="dxa"/>
          </w:tcPr>
          <w:p w14:paraId="50AA27A5" w14:textId="77777777" w:rsidR="003806C4" w:rsidRPr="003806C4" w:rsidRDefault="003806C4" w:rsidP="003806C4">
            <w:pPr>
              <w:rPr>
                <w:color w:val="000000"/>
              </w:rPr>
            </w:pPr>
          </w:p>
        </w:tc>
      </w:tr>
    </w:tbl>
    <w:p w14:paraId="17E19D86" w14:textId="77777777" w:rsidR="003806C4" w:rsidRDefault="003806C4">
      <w:pPr>
        <w:widowControl/>
        <w:jc w:val="left"/>
      </w:pPr>
    </w:p>
    <w:p w14:paraId="4564CF0F" w14:textId="77777777" w:rsidR="003806C4" w:rsidRDefault="003806C4">
      <w:pPr>
        <w:widowControl/>
        <w:jc w:val="left"/>
      </w:pPr>
      <w:r>
        <w:br w:type="page"/>
      </w:r>
    </w:p>
    <w:p w14:paraId="476840D3" w14:textId="77777777" w:rsidR="003806C4" w:rsidRPr="003806C4" w:rsidRDefault="003806C4" w:rsidP="003806C4">
      <w:pPr>
        <w:keepNext/>
        <w:keepLines/>
        <w:numPr>
          <w:ilvl w:val="1"/>
          <w:numId w:val="0"/>
        </w:numPr>
        <w:spacing w:before="260" w:after="260" w:line="416" w:lineRule="auto"/>
        <w:ind w:left="992" w:hanging="567"/>
        <w:outlineLvl w:val="1"/>
        <w:rPr>
          <w:rFonts w:ascii="等线 Light" w:eastAsia="黑体" w:hAnsi="等线 Light" w:cs="Times New Roman"/>
          <w:b/>
          <w:bCs/>
          <w:color w:val="000000"/>
          <w:sz w:val="32"/>
          <w:szCs w:val="32"/>
        </w:rPr>
      </w:pPr>
      <w:bookmarkStart w:id="6" w:name="_Toc487459990"/>
      <w:r>
        <w:rPr>
          <w:rFonts w:ascii="等线 Light" w:eastAsia="黑体" w:hAnsi="等线 Light" w:cs="Times New Roman" w:hint="eastAsia"/>
          <w:b/>
          <w:bCs/>
          <w:color w:val="000000"/>
          <w:sz w:val="32"/>
          <w:szCs w:val="32"/>
        </w:rPr>
        <w:lastRenderedPageBreak/>
        <w:t>1</w:t>
      </w:r>
      <w:r w:rsidRPr="003806C4">
        <w:rPr>
          <w:rFonts w:ascii="等线 Light" w:eastAsia="黑体" w:hAnsi="等线 Light" w:cs="Times New Roman" w:hint="eastAsia"/>
          <w:b/>
          <w:bCs/>
          <w:color w:val="000000"/>
          <w:sz w:val="32"/>
          <w:szCs w:val="32"/>
        </w:rPr>
        <w:t>接口设计</w:t>
      </w:r>
      <w:bookmarkEnd w:id="6"/>
    </w:p>
    <w:p w14:paraId="058BB858" w14:textId="77777777" w:rsidR="003806C4" w:rsidRPr="003806C4" w:rsidRDefault="003806C4" w:rsidP="003806C4">
      <w:pPr>
        <w:keepNext/>
        <w:keepLines/>
        <w:numPr>
          <w:ilvl w:val="2"/>
          <w:numId w:val="0"/>
        </w:numPr>
        <w:spacing w:before="260" w:after="260" w:line="416" w:lineRule="auto"/>
        <w:ind w:left="1418" w:hanging="567"/>
        <w:outlineLvl w:val="2"/>
        <w:rPr>
          <w:rFonts w:ascii="等线" w:eastAsia="黑体" w:hAnsi="等线" w:cs="Times New Roman"/>
          <w:b/>
          <w:bCs/>
          <w:color w:val="000000"/>
          <w:sz w:val="30"/>
          <w:szCs w:val="32"/>
        </w:rPr>
      </w:pPr>
      <w:bookmarkStart w:id="7" w:name="_Toc487459991"/>
      <w:r>
        <w:rPr>
          <w:rFonts w:ascii="等线" w:eastAsia="黑体" w:hAnsi="等线" w:cs="Times New Roman" w:hint="eastAsia"/>
          <w:b/>
          <w:bCs/>
          <w:color w:val="000000"/>
          <w:sz w:val="30"/>
          <w:szCs w:val="32"/>
        </w:rPr>
        <w:t>1</w:t>
      </w:r>
      <w:r>
        <w:rPr>
          <w:rFonts w:ascii="等线" w:eastAsia="黑体" w:hAnsi="等线" w:cs="Times New Roman"/>
          <w:b/>
          <w:bCs/>
          <w:color w:val="000000"/>
          <w:sz w:val="30"/>
          <w:szCs w:val="32"/>
        </w:rPr>
        <w:t>.1</w:t>
      </w:r>
      <w:r w:rsidRPr="003806C4">
        <w:rPr>
          <w:rFonts w:ascii="等线" w:eastAsia="黑体" w:hAnsi="等线" w:cs="Times New Roman" w:hint="eastAsia"/>
          <w:b/>
          <w:bCs/>
          <w:color w:val="000000"/>
          <w:sz w:val="30"/>
          <w:szCs w:val="32"/>
        </w:rPr>
        <w:t>接口通讯方式</w:t>
      </w:r>
      <w:bookmarkEnd w:id="7"/>
    </w:p>
    <w:p w14:paraId="5C2BCBB4" w14:textId="77777777" w:rsidR="003806C4" w:rsidRPr="003806C4" w:rsidRDefault="003806C4" w:rsidP="003806C4">
      <w:pPr>
        <w:ind w:firstLineChars="200" w:firstLine="420"/>
        <w:rPr>
          <w:rFonts w:ascii="等线" w:hAnsi="等线" w:cs="Times New Roman"/>
          <w:color w:val="000000"/>
        </w:rPr>
      </w:pPr>
      <w:r w:rsidRPr="003806C4">
        <w:rPr>
          <w:rFonts w:ascii="等线" w:hAnsi="等线" w:cs="Times New Roman"/>
          <w:color w:val="000000"/>
        </w:rPr>
        <w:t>采用</w:t>
      </w:r>
      <w:r w:rsidRPr="003806C4">
        <w:rPr>
          <w:rFonts w:ascii="等线" w:hAnsi="等线" w:cs="Times New Roman"/>
          <w:color w:val="000000"/>
        </w:rPr>
        <w:t>H</w:t>
      </w:r>
      <w:r w:rsidRPr="003806C4">
        <w:rPr>
          <w:rFonts w:ascii="等线" w:hAnsi="等线" w:cs="Times New Roman" w:hint="eastAsia"/>
          <w:color w:val="000000"/>
        </w:rPr>
        <w:t>TTP</w:t>
      </w:r>
      <w:r w:rsidRPr="003806C4">
        <w:rPr>
          <w:rFonts w:ascii="等线" w:hAnsi="等线" w:cs="Times New Roman"/>
          <w:color w:val="000000"/>
        </w:rPr>
        <w:t>协议方式进行数据传输</w:t>
      </w:r>
      <w:r w:rsidRPr="003806C4">
        <w:rPr>
          <w:rFonts w:ascii="等线" w:hAnsi="等线" w:cs="Times New Roman" w:hint="eastAsia"/>
          <w:color w:val="000000"/>
        </w:rPr>
        <w:t>，数据提交全部统一使用</w:t>
      </w:r>
      <w:r w:rsidRPr="003806C4">
        <w:rPr>
          <w:rFonts w:ascii="等线" w:hAnsi="等线" w:cs="Times New Roman" w:hint="eastAsia"/>
          <w:color w:val="000000"/>
        </w:rPr>
        <w:t>POST</w:t>
      </w:r>
      <w:r w:rsidRPr="003806C4">
        <w:rPr>
          <w:rFonts w:ascii="等线" w:hAnsi="等线" w:cs="Times New Roman" w:hint="eastAsia"/>
          <w:color w:val="000000"/>
        </w:rPr>
        <w:t>方法，采用</w:t>
      </w:r>
      <w:r w:rsidRPr="003806C4">
        <w:rPr>
          <w:rFonts w:ascii="等线" w:hAnsi="等线" w:cs="Times New Roman" w:hint="eastAsia"/>
          <w:color w:val="000000"/>
        </w:rPr>
        <w:t>J</w:t>
      </w:r>
      <w:r w:rsidRPr="003806C4">
        <w:rPr>
          <w:rFonts w:ascii="等线" w:hAnsi="等线" w:cs="Times New Roman"/>
          <w:color w:val="000000"/>
        </w:rPr>
        <w:t>SON</w:t>
      </w:r>
      <w:r w:rsidRPr="003806C4">
        <w:rPr>
          <w:rFonts w:ascii="等线" w:hAnsi="等线" w:cs="Times New Roman"/>
          <w:color w:val="000000"/>
        </w:rPr>
        <w:t>文本方式交互数据</w:t>
      </w:r>
      <w:r w:rsidRPr="003806C4">
        <w:rPr>
          <w:rFonts w:ascii="等线" w:hAnsi="等线" w:cs="Times New Roman" w:hint="eastAsia"/>
          <w:color w:val="000000"/>
        </w:rPr>
        <w:t>，</w:t>
      </w:r>
      <w:r w:rsidRPr="003806C4">
        <w:rPr>
          <w:rFonts w:ascii="Calibri" w:hAnsi="Calibri" w:cs="Times New Roman" w:hint="eastAsia"/>
          <w:color w:val="000000"/>
        </w:rPr>
        <w:t>字符集编码格式为</w:t>
      </w:r>
      <w:r w:rsidRPr="003806C4">
        <w:rPr>
          <w:rFonts w:ascii="Calibri" w:hAnsi="Calibri" w:cs="Times New Roman" w:hint="eastAsia"/>
          <w:color w:val="000000"/>
        </w:rPr>
        <w:t>UTF-8</w:t>
      </w:r>
      <w:r w:rsidRPr="003806C4">
        <w:rPr>
          <w:rFonts w:ascii="Calibri" w:hAnsi="Calibri" w:cs="Times New Roman" w:hint="eastAsia"/>
          <w:color w:val="000000"/>
        </w:rPr>
        <w:t>。</w:t>
      </w:r>
    </w:p>
    <w:p w14:paraId="17329A06" w14:textId="77777777" w:rsidR="003806C4" w:rsidRPr="003806C4" w:rsidRDefault="003806C4" w:rsidP="003806C4">
      <w:pPr>
        <w:keepNext/>
        <w:keepLines/>
        <w:numPr>
          <w:ilvl w:val="2"/>
          <w:numId w:val="0"/>
        </w:numPr>
        <w:spacing w:before="260" w:after="260" w:line="416" w:lineRule="auto"/>
        <w:ind w:left="1418" w:hanging="567"/>
        <w:outlineLvl w:val="2"/>
        <w:rPr>
          <w:rFonts w:ascii="等线" w:eastAsia="黑体" w:hAnsi="等线" w:cs="Times New Roman"/>
          <w:b/>
          <w:bCs/>
          <w:color w:val="000000"/>
          <w:sz w:val="30"/>
          <w:szCs w:val="32"/>
        </w:rPr>
      </w:pPr>
      <w:bookmarkStart w:id="8" w:name="_Toc487459992"/>
      <w:r>
        <w:rPr>
          <w:rFonts w:ascii="等线" w:eastAsia="黑体" w:hAnsi="等线" w:cs="Times New Roman" w:hint="eastAsia"/>
          <w:b/>
          <w:bCs/>
          <w:color w:val="000000"/>
          <w:sz w:val="30"/>
          <w:szCs w:val="32"/>
        </w:rPr>
        <w:t>1</w:t>
      </w:r>
      <w:r>
        <w:rPr>
          <w:rFonts w:ascii="等线" w:eastAsia="黑体" w:hAnsi="等线" w:cs="Times New Roman"/>
          <w:b/>
          <w:bCs/>
          <w:color w:val="000000"/>
          <w:sz w:val="30"/>
          <w:szCs w:val="32"/>
        </w:rPr>
        <w:t>.2</w:t>
      </w:r>
      <w:r w:rsidRPr="003806C4">
        <w:rPr>
          <w:rFonts w:ascii="等线" w:eastAsia="黑体" w:hAnsi="等线" w:cs="Times New Roman" w:hint="eastAsia"/>
          <w:b/>
          <w:bCs/>
          <w:color w:val="000000"/>
          <w:sz w:val="30"/>
          <w:szCs w:val="32"/>
        </w:rPr>
        <w:t>接口范围</w:t>
      </w:r>
      <w:bookmarkEnd w:id="8"/>
    </w:p>
    <w:p w14:paraId="0B4BA5A9" w14:textId="77777777" w:rsidR="003806C4" w:rsidRPr="003806C4" w:rsidRDefault="003806C4" w:rsidP="003806C4">
      <w:pPr>
        <w:ind w:firstLineChars="200" w:firstLine="420"/>
        <w:rPr>
          <w:rFonts w:ascii="等线" w:hAnsi="等线" w:cs="Times New Roman"/>
          <w:color w:val="000000"/>
        </w:rPr>
      </w:pPr>
      <w:r w:rsidRPr="003806C4">
        <w:rPr>
          <w:rFonts w:ascii="等线" w:hAnsi="等线" w:cs="Times New Roman" w:hint="eastAsia"/>
          <w:color w:val="000000"/>
        </w:rPr>
        <w:t>仅供接处警平台和</w:t>
      </w:r>
      <w:r w:rsidR="00506B86">
        <w:rPr>
          <w:rFonts w:ascii="等线" w:hAnsi="等线" w:cs="Times New Roman" w:hint="eastAsia"/>
          <w:color w:val="000000"/>
        </w:rPr>
        <w:t>电子脚环</w:t>
      </w:r>
      <w:r w:rsidRPr="003806C4">
        <w:rPr>
          <w:rFonts w:ascii="等线" w:hAnsi="等线" w:cs="Times New Roman" w:hint="eastAsia"/>
          <w:color w:val="000000"/>
        </w:rPr>
        <w:t>平台两个系统之间的业务数据交换。</w:t>
      </w:r>
    </w:p>
    <w:p w14:paraId="701EF0D3" w14:textId="77777777" w:rsidR="003806C4" w:rsidRPr="003806C4" w:rsidRDefault="003806C4" w:rsidP="003806C4">
      <w:pPr>
        <w:keepNext/>
        <w:keepLines/>
        <w:numPr>
          <w:ilvl w:val="2"/>
          <w:numId w:val="0"/>
        </w:numPr>
        <w:spacing w:before="260" w:after="260" w:line="416" w:lineRule="auto"/>
        <w:ind w:left="1418" w:hanging="567"/>
        <w:outlineLvl w:val="2"/>
        <w:rPr>
          <w:rFonts w:ascii="等线" w:eastAsia="黑体" w:hAnsi="等线" w:cs="Times New Roman"/>
          <w:b/>
          <w:bCs/>
          <w:color w:val="000000"/>
          <w:sz w:val="30"/>
          <w:szCs w:val="32"/>
        </w:rPr>
      </w:pPr>
      <w:bookmarkStart w:id="9" w:name="_Toc487459993"/>
      <w:r>
        <w:rPr>
          <w:rFonts w:ascii="等线" w:eastAsia="黑体" w:hAnsi="等线" w:cs="Times New Roman" w:hint="eastAsia"/>
          <w:b/>
          <w:bCs/>
          <w:color w:val="000000"/>
          <w:sz w:val="30"/>
          <w:szCs w:val="32"/>
        </w:rPr>
        <w:t>1</w:t>
      </w:r>
      <w:r>
        <w:rPr>
          <w:rFonts w:ascii="等线" w:eastAsia="黑体" w:hAnsi="等线" w:cs="Times New Roman"/>
          <w:b/>
          <w:bCs/>
          <w:color w:val="000000"/>
          <w:sz w:val="30"/>
          <w:szCs w:val="32"/>
        </w:rPr>
        <w:t>.3</w:t>
      </w:r>
      <w:r w:rsidRPr="003806C4">
        <w:rPr>
          <w:rFonts w:ascii="等线" w:eastAsia="黑体" w:hAnsi="等线" w:cs="Times New Roman" w:hint="eastAsia"/>
          <w:b/>
          <w:bCs/>
          <w:color w:val="000000"/>
          <w:sz w:val="30"/>
          <w:szCs w:val="32"/>
        </w:rPr>
        <w:t>接口访问权限</w:t>
      </w:r>
      <w:bookmarkEnd w:id="9"/>
    </w:p>
    <w:p w14:paraId="6E09C3D6" w14:textId="77777777" w:rsidR="003806C4" w:rsidRPr="003806C4" w:rsidRDefault="003806C4" w:rsidP="003806C4">
      <w:pPr>
        <w:ind w:firstLineChars="200" w:firstLine="420"/>
        <w:rPr>
          <w:rFonts w:ascii="等线" w:hAnsi="等线" w:cs="Times New Roman"/>
          <w:color w:val="000000"/>
        </w:rPr>
      </w:pPr>
      <w:r w:rsidRPr="003806C4">
        <w:rPr>
          <w:rFonts w:ascii="等线" w:hAnsi="等线" w:cs="Times New Roman" w:hint="eastAsia"/>
          <w:color w:val="000000"/>
        </w:rPr>
        <w:t>部署在同一个局域网中，暂时不考虑调用权限问题。所有接口均可以匿名访问。</w:t>
      </w:r>
    </w:p>
    <w:p w14:paraId="07AAEC3F" w14:textId="77777777" w:rsidR="003806C4" w:rsidRPr="003806C4" w:rsidRDefault="003806C4" w:rsidP="003806C4">
      <w:pPr>
        <w:keepNext/>
        <w:keepLines/>
        <w:numPr>
          <w:ilvl w:val="1"/>
          <w:numId w:val="0"/>
        </w:numPr>
        <w:spacing w:before="260" w:after="260" w:line="416" w:lineRule="auto"/>
        <w:ind w:left="992" w:hanging="567"/>
        <w:outlineLvl w:val="1"/>
        <w:rPr>
          <w:rFonts w:ascii="等线 Light" w:eastAsia="黑体" w:hAnsi="等线 Light" w:cs="Times New Roman"/>
          <w:b/>
          <w:bCs/>
          <w:color w:val="000000"/>
          <w:sz w:val="32"/>
          <w:szCs w:val="32"/>
        </w:rPr>
      </w:pPr>
      <w:bookmarkStart w:id="10" w:name="_Toc487459994"/>
      <w:r>
        <w:rPr>
          <w:rFonts w:ascii="等线 Light" w:eastAsia="黑体" w:hAnsi="等线 Light" w:cs="Times New Roman" w:hint="eastAsia"/>
          <w:b/>
          <w:bCs/>
          <w:color w:val="000000"/>
          <w:sz w:val="32"/>
          <w:szCs w:val="32"/>
        </w:rPr>
        <w:t>2</w:t>
      </w:r>
      <w:r w:rsidRPr="003806C4">
        <w:rPr>
          <w:rFonts w:ascii="等线 Light" w:eastAsia="黑体" w:hAnsi="等线 Light" w:cs="Times New Roman" w:hint="eastAsia"/>
          <w:b/>
          <w:bCs/>
          <w:color w:val="000000"/>
          <w:sz w:val="32"/>
          <w:szCs w:val="32"/>
        </w:rPr>
        <w:t>接口访问示例</w:t>
      </w:r>
      <w:bookmarkEnd w:id="10"/>
    </w:p>
    <w:p w14:paraId="4335D7F8" w14:textId="77777777" w:rsidR="003806C4" w:rsidRPr="003806C4" w:rsidRDefault="003806C4" w:rsidP="003806C4">
      <w:pPr>
        <w:ind w:left="420"/>
        <w:rPr>
          <w:rFonts w:ascii="等线" w:hAnsi="等线" w:cs="Times New Roman"/>
          <w:color w:val="000000"/>
        </w:rPr>
      </w:pPr>
      <w:r w:rsidRPr="003806C4">
        <w:rPr>
          <w:rFonts w:ascii="等线" w:hAnsi="等线" w:cs="Times New Roman" w:hint="eastAsia"/>
          <w:color w:val="000000"/>
        </w:rPr>
        <w:t>接口中所有参数均大小写敏感。</w:t>
      </w:r>
    </w:p>
    <w:p w14:paraId="03AB2FF2" w14:textId="77777777" w:rsidR="003806C4" w:rsidRPr="003806C4" w:rsidRDefault="003806C4" w:rsidP="003806C4">
      <w:pPr>
        <w:ind w:left="420"/>
        <w:rPr>
          <w:rFonts w:ascii="等线" w:hAnsi="等线" w:cs="Times New Roman"/>
          <w:color w:val="000000"/>
        </w:rPr>
      </w:pPr>
    </w:p>
    <w:p w14:paraId="595B0B23"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General</w:t>
      </w:r>
    </w:p>
    <w:p w14:paraId="14C72EB6"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 xml:space="preserve">   Remote Address: 192.168.1.1:8080</w:t>
      </w:r>
    </w:p>
    <w:p w14:paraId="3857AC4C"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 xml:space="preserve">   Request URL: http//192.168.1.1:8080/</w:t>
      </w:r>
      <w:r w:rsidRPr="003806C4">
        <w:rPr>
          <w:rFonts w:ascii="宋体" w:hAnsi="宋体" w:cs="Arial" w:hint="eastAsia"/>
          <w:color w:val="000000"/>
        </w:rPr>
        <w:t>CAD</w:t>
      </w:r>
      <w:r w:rsidRPr="003806C4">
        <w:rPr>
          <w:rFonts w:ascii="宋体" w:hAnsi="宋体" w:cs="Arial"/>
          <w:color w:val="000000"/>
        </w:rPr>
        <w:t>_WebService/</w:t>
      </w:r>
      <w:r w:rsidRPr="003806C4">
        <w:rPr>
          <w:rFonts w:ascii="宋体" w:hAnsi="宋体" w:cs="Times New Roman"/>
          <w:color w:val="000000"/>
        </w:rPr>
        <w:t>UpLoadAlarm</w:t>
      </w:r>
      <w:r w:rsidRPr="003806C4">
        <w:rPr>
          <w:rFonts w:ascii="宋体" w:hAnsi="宋体" w:cs="Arial"/>
          <w:color w:val="000000"/>
        </w:rPr>
        <w:t>.do</w:t>
      </w:r>
    </w:p>
    <w:p w14:paraId="1679B195"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 xml:space="preserve">   Request Method: POST</w:t>
      </w:r>
    </w:p>
    <w:p w14:paraId="559E7007" w14:textId="77777777" w:rsidR="003806C4" w:rsidRPr="003806C4" w:rsidRDefault="003806C4" w:rsidP="003806C4">
      <w:pPr>
        <w:ind w:firstLine="420"/>
        <w:rPr>
          <w:rFonts w:ascii="宋体" w:hAnsi="宋体" w:cs="Arial"/>
          <w:color w:val="000000"/>
        </w:rPr>
      </w:pPr>
    </w:p>
    <w:p w14:paraId="3A3CA0A6"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Requset Headers</w:t>
      </w:r>
    </w:p>
    <w:p w14:paraId="42EBCD8E" w14:textId="77777777" w:rsidR="003806C4" w:rsidRPr="003806C4" w:rsidRDefault="003806C4" w:rsidP="003806C4">
      <w:pPr>
        <w:ind w:left="420" w:firstLine="420"/>
        <w:rPr>
          <w:rFonts w:ascii="宋体" w:hAnsi="宋体" w:cs="Arial"/>
          <w:color w:val="000000"/>
        </w:rPr>
      </w:pPr>
      <w:r w:rsidRPr="003806C4">
        <w:rPr>
          <w:rFonts w:ascii="宋体" w:hAnsi="宋体" w:cs="Arial"/>
          <w:color w:val="000000"/>
        </w:rPr>
        <w:t>Content-Type: application/</w:t>
      </w:r>
      <w:r w:rsidRPr="003806C4">
        <w:rPr>
          <w:rFonts w:ascii="宋体" w:hAnsi="宋体" w:cs="Arial" w:hint="eastAsia"/>
          <w:color w:val="000000"/>
        </w:rPr>
        <w:t>json</w:t>
      </w:r>
      <w:r w:rsidRPr="003806C4">
        <w:rPr>
          <w:rFonts w:ascii="宋体" w:hAnsi="宋体" w:cs="Arial"/>
          <w:color w:val="000000"/>
        </w:rPr>
        <w:t>; charset=UTF-8</w:t>
      </w:r>
    </w:p>
    <w:p w14:paraId="6B39A4D6" w14:textId="77777777" w:rsidR="003806C4" w:rsidRPr="003806C4" w:rsidRDefault="003806C4" w:rsidP="003806C4">
      <w:pPr>
        <w:ind w:firstLine="422"/>
        <w:rPr>
          <w:rFonts w:ascii="宋体" w:hAnsi="宋体" w:cs="Arial"/>
          <w:b/>
          <w:color w:val="000000"/>
        </w:rPr>
      </w:pPr>
      <w:r w:rsidRPr="003806C4">
        <w:rPr>
          <w:rFonts w:ascii="宋体" w:hAnsi="宋体" w:cs="Arial"/>
          <w:b/>
          <w:color w:val="000000"/>
        </w:rPr>
        <w:t xml:space="preserve">Request </w:t>
      </w:r>
      <w:r w:rsidRPr="003806C4">
        <w:rPr>
          <w:rFonts w:ascii="宋体" w:hAnsi="宋体" w:cs="Arial" w:hint="eastAsia"/>
          <w:b/>
          <w:color w:val="000000"/>
        </w:rPr>
        <w:t>B</w:t>
      </w:r>
      <w:r w:rsidRPr="003806C4">
        <w:rPr>
          <w:rFonts w:ascii="宋体" w:hAnsi="宋体" w:cs="Arial"/>
          <w:b/>
          <w:color w:val="000000"/>
        </w:rPr>
        <w:t>ody:</w:t>
      </w:r>
    </w:p>
    <w:p w14:paraId="1D75A74C" w14:textId="77777777" w:rsidR="003806C4" w:rsidRPr="003806C4" w:rsidRDefault="003806C4" w:rsidP="003806C4">
      <w:pPr>
        <w:ind w:left="840"/>
        <w:jc w:val="left"/>
        <w:rPr>
          <w:rFonts w:ascii="宋体" w:hAnsi="宋体" w:cs="Arial"/>
          <w:b/>
          <w:color w:val="000000"/>
        </w:rPr>
      </w:pPr>
      <w:r w:rsidRPr="003806C4">
        <w:rPr>
          <w:rFonts w:ascii="宋体" w:hAnsi="宋体" w:cs="Arial"/>
          <w:b/>
          <w:color w:val="000000"/>
        </w:rPr>
        <w:t>{"</w:t>
      </w:r>
      <w:r w:rsidRPr="003806C4">
        <w:rPr>
          <w:rFonts w:ascii="宋体" w:hAnsi="宋体" w:cs="Times New Roman"/>
          <w:b/>
          <w:color w:val="000000"/>
        </w:rPr>
        <w:t>UserAccount</w:t>
      </w:r>
      <w:r w:rsidRPr="003806C4">
        <w:rPr>
          <w:rFonts w:ascii="宋体" w:hAnsi="宋体" w:cs="Arial"/>
          <w:b/>
          <w:color w:val="000000"/>
        </w:rPr>
        <w:t>":135, "</w:t>
      </w:r>
      <w:r w:rsidRPr="003806C4">
        <w:rPr>
          <w:rFonts w:ascii="宋体" w:hAnsi="宋体" w:cs="Times New Roman"/>
          <w:b/>
          <w:color w:val="000000"/>
        </w:rPr>
        <w:t>AlarmType</w:t>
      </w:r>
      <w:r w:rsidRPr="003806C4">
        <w:rPr>
          <w:rFonts w:ascii="宋体" w:hAnsi="宋体" w:cs="Arial"/>
          <w:b/>
          <w:color w:val="000000"/>
        </w:rPr>
        <w:t>":"01", "</w:t>
      </w:r>
      <w:r w:rsidRPr="003806C4">
        <w:rPr>
          <w:rFonts w:ascii="宋体" w:hAnsi="宋体" w:cs="Times New Roman"/>
          <w:b/>
          <w:color w:val="000000"/>
        </w:rPr>
        <w:t>LinkMan</w:t>
      </w:r>
      <w:r w:rsidRPr="003806C4">
        <w:rPr>
          <w:rFonts w:ascii="宋体" w:hAnsi="宋体" w:cs="Arial"/>
          <w:b/>
          <w:color w:val="000000"/>
        </w:rPr>
        <w:t>":"testUserName", "</w:t>
      </w:r>
      <w:r w:rsidRPr="003806C4">
        <w:rPr>
          <w:rFonts w:ascii="宋体" w:hAnsi="宋体" w:cs="Arial" w:hint="eastAsia"/>
          <w:b/>
          <w:color w:val="000000"/>
        </w:rPr>
        <w:t>Link</w:t>
      </w:r>
      <w:r w:rsidRPr="003806C4">
        <w:rPr>
          <w:rFonts w:ascii="宋体" w:hAnsi="宋体" w:cs="Arial"/>
          <w:b/>
          <w:color w:val="000000"/>
        </w:rPr>
        <w:t>Phone":"13012345678", "LinkAddr":"Santiago de Machaca", "</w:t>
      </w:r>
      <w:r w:rsidRPr="003806C4">
        <w:rPr>
          <w:rFonts w:ascii="宋体" w:hAnsi="宋体" w:cs="Times New Roman"/>
          <w:b/>
          <w:color w:val="000000"/>
        </w:rPr>
        <w:t>LoginName</w:t>
      </w:r>
      <w:r w:rsidRPr="003806C4">
        <w:rPr>
          <w:rFonts w:ascii="宋体" w:hAnsi="宋体" w:cs="Arial"/>
          <w:b/>
          <w:color w:val="000000"/>
        </w:rPr>
        <w:t>":"username", "</w:t>
      </w:r>
      <w:r w:rsidRPr="003806C4">
        <w:rPr>
          <w:rFonts w:ascii="宋体" w:hAnsi="宋体" w:cs="Times New Roman"/>
          <w:b/>
          <w:color w:val="000000"/>
        </w:rPr>
        <w:t>Password</w:t>
      </w:r>
      <w:r w:rsidRPr="003806C4">
        <w:rPr>
          <w:rFonts w:ascii="宋体" w:hAnsi="宋体" w:cs="Arial"/>
          <w:b/>
          <w:color w:val="000000"/>
        </w:rPr>
        <w:t>":"pwd"}</w:t>
      </w:r>
    </w:p>
    <w:p w14:paraId="459FC455" w14:textId="77777777" w:rsidR="003806C4" w:rsidRPr="003806C4" w:rsidRDefault="003806C4" w:rsidP="003806C4">
      <w:pPr>
        <w:ind w:firstLine="420"/>
        <w:rPr>
          <w:rFonts w:ascii="宋体" w:hAnsi="宋体" w:cs="Arial"/>
          <w:color w:val="000000"/>
        </w:rPr>
      </w:pPr>
    </w:p>
    <w:p w14:paraId="1D3BD3C9"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Response Headers</w:t>
      </w:r>
    </w:p>
    <w:p w14:paraId="1B3896DF"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 xml:space="preserve">   Cache-Control: no cache</w:t>
      </w:r>
    </w:p>
    <w:p w14:paraId="65009C1C" w14:textId="77777777" w:rsidR="003806C4" w:rsidRPr="003806C4" w:rsidRDefault="003806C4" w:rsidP="003806C4">
      <w:pPr>
        <w:ind w:firstLine="420"/>
        <w:rPr>
          <w:rFonts w:ascii="宋体" w:hAnsi="宋体" w:cs="Arial"/>
          <w:color w:val="000000"/>
        </w:rPr>
      </w:pPr>
      <w:r w:rsidRPr="003806C4">
        <w:rPr>
          <w:rFonts w:ascii="宋体" w:hAnsi="宋体" w:cs="Arial"/>
          <w:color w:val="000000"/>
        </w:rPr>
        <w:t xml:space="preserve">   Content-Type: application/json; charset=UTF-8</w:t>
      </w:r>
    </w:p>
    <w:p w14:paraId="6371D9BA" w14:textId="77777777" w:rsidR="003806C4" w:rsidRPr="003806C4" w:rsidRDefault="003806C4" w:rsidP="003806C4">
      <w:pPr>
        <w:ind w:firstLine="422"/>
        <w:rPr>
          <w:rFonts w:ascii="宋体" w:hAnsi="宋体" w:cs="Arial"/>
          <w:b/>
          <w:color w:val="000000"/>
        </w:rPr>
      </w:pPr>
      <w:r w:rsidRPr="003806C4">
        <w:rPr>
          <w:rFonts w:ascii="宋体" w:hAnsi="宋体" w:cs="Arial"/>
          <w:b/>
          <w:color w:val="000000"/>
        </w:rPr>
        <w:t xml:space="preserve">Response </w:t>
      </w:r>
      <w:r w:rsidRPr="003806C4">
        <w:rPr>
          <w:rFonts w:ascii="宋体" w:hAnsi="宋体" w:cs="Arial" w:hint="eastAsia"/>
          <w:b/>
          <w:color w:val="000000"/>
        </w:rPr>
        <w:t>B</w:t>
      </w:r>
      <w:r w:rsidRPr="003806C4">
        <w:rPr>
          <w:rFonts w:ascii="宋体" w:hAnsi="宋体" w:cs="Arial"/>
          <w:b/>
          <w:color w:val="000000"/>
        </w:rPr>
        <w:t>ody:</w:t>
      </w:r>
    </w:p>
    <w:p w14:paraId="21BAA291" w14:textId="77777777" w:rsidR="003806C4" w:rsidRPr="003806C4" w:rsidRDefault="003806C4" w:rsidP="003806C4">
      <w:pPr>
        <w:ind w:firstLine="422"/>
        <w:rPr>
          <w:rFonts w:ascii="等线" w:hAnsi="等线" w:cs="Times New Roman"/>
          <w:color w:val="000000"/>
        </w:rPr>
      </w:pPr>
      <w:r w:rsidRPr="003806C4">
        <w:rPr>
          <w:rFonts w:ascii="宋体" w:hAnsi="宋体" w:cs="Arial"/>
          <w:b/>
          <w:color w:val="000000"/>
        </w:rPr>
        <w:t>{</w:t>
      </w:r>
      <w:r w:rsidRPr="003806C4">
        <w:rPr>
          <w:rFonts w:ascii="等线" w:hAnsi="等线" w:cs="Times New Roman"/>
          <w:color w:val="000000"/>
        </w:rPr>
        <w:t xml:space="preserve"> </w:t>
      </w:r>
    </w:p>
    <w:p w14:paraId="0FFB6108" w14:textId="77777777" w:rsidR="003806C4" w:rsidRPr="003806C4" w:rsidRDefault="003806C4" w:rsidP="003806C4">
      <w:pPr>
        <w:ind w:left="418" w:firstLine="422"/>
        <w:rPr>
          <w:rFonts w:ascii="宋体" w:hAnsi="宋体" w:cs="Arial"/>
          <w:b/>
          <w:color w:val="000000"/>
        </w:rPr>
      </w:pPr>
      <w:r w:rsidRPr="003806C4">
        <w:rPr>
          <w:rFonts w:ascii="宋体" w:hAnsi="宋体" w:cs="Arial"/>
          <w:b/>
          <w:color w:val="000000"/>
        </w:rPr>
        <w:t xml:space="preserve">code: "0000", </w:t>
      </w:r>
    </w:p>
    <w:p w14:paraId="39C626E8" w14:textId="77777777" w:rsidR="003806C4" w:rsidRPr="003806C4" w:rsidRDefault="003806C4" w:rsidP="003806C4">
      <w:pPr>
        <w:ind w:left="418" w:firstLine="422"/>
        <w:rPr>
          <w:rFonts w:ascii="宋体" w:hAnsi="宋体" w:cs="Arial"/>
          <w:b/>
          <w:color w:val="000000"/>
        </w:rPr>
      </w:pPr>
      <w:r w:rsidRPr="003806C4">
        <w:rPr>
          <w:rFonts w:ascii="宋体" w:hAnsi="宋体" w:cs="Arial"/>
          <w:b/>
          <w:color w:val="000000"/>
        </w:rPr>
        <w:t xml:space="preserve">error: "", </w:t>
      </w:r>
    </w:p>
    <w:p w14:paraId="01CF5233" w14:textId="77777777" w:rsidR="003806C4" w:rsidRPr="003806C4" w:rsidRDefault="003806C4" w:rsidP="003806C4">
      <w:pPr>
        <w:ind w:left="418" w:firstLine="422"/>
        <w:rPr>
          <w:rFonts w:ascii="宋体" w:hAnsi="宋体" w:cs="Arial"/>
          <w:b/>
          <w:color w:val="000000"/>
        </w:rPr>
      </w:pPr>
      <w:r w:rsidRPr="003806C4">
        <w:rPr>
          <w:rFonts w:ascii="宋体" w:hAnsi="宋体" w:cs="Arial"/>
          <w:b/>
          <w:color w:val="000000"/>
        </w:rPr>
        <w:t>mess: {</w:t>
      </w:r>
    </w:p>
    <w:p w14:paraId="09911FAF" w14:textId="77777777" w:rsidR="003806C4" w:rsidRPr="003806C4" w:rsidRDefault="003806C4" w:rsidP="003806C4">
      <w:pPr>
        <w:ind w:left="838" w:firstLine="422"/>
        <w:rPr>
          <w:rFonts w:ascii="宋体" w:hAnsi="宋体" w:cs="Arial"/>
          <w:b/>
          <w:color w:val="000000"/>
        </w:rPr>
      </w:pPr>
      <w:r w:rsidRPr="003806C4">
        <w:rPr>
          <w:rFonts w:ascii="宋体" w:hAnsi="宋体" w:cs="Arial"/>
          <w:b/>
          <w:color w:val="000000"/>
        </w:rPr>
        <w:lastRenderedPageBreak/>
        <w:t>historyAlarmList:[</w:t>
      </w:r>
    </w:p>
    <w:p w14:paraId="1F79360D" w14:textId="77777777" w:rsidR="003806C4" w:rsidRPr="003806C4" w:rsidRDefault="003806C4" w:rsidP="003806C4">
      <w:pPr>
        <w:ind w:left="838" w:firstLine="422"/>
        <w:rPr>
          <w:rFonts w:ascii="宋体" w:hAnsi="宋体" w:cs="Arial"/>
          <w:b/>
          <w:color w:val="000000"/>
        </w:rPr>
      </w:pPr>
      <w:r w:rsidRPr="003806C4">
        <w:rPr>
          <w:rFonts w:ascii="宋体" w:hAnsi="宋体" w:cs="Arial"/>
          <w:b/>
          <w:color w:val="000000"/>
        </w:rPr>
        <w:t>{</w:t>
      </w:r>
    </w:p>
    <w:p w14:paraId="081B410C"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incidentNo: "XXXXXXXXXXXXX",</w:t>
      </w:r>
    </w:p>
    <w:p w14:paraId="189B13A9"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incidentInformationId: "XXXXXXXXXXXXX",</w:t>
      </w:r>
    </w:p>
    <w:p w14:paraId="104DEF42"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incidentAppealTime: "2016/12/12 15:34:30",</w:t>
      </w:r>
    </w:p>
    <w:p w14:paraId="18E0834B"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incidentReportPhone: "XXXXXXXXXXXXX",</w:t>
      </w:r>
    </w:p>
    <w:p w14:paraId="78199AF0"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incidentReportMan: "XXXXXXXXXXXXX",</w:t>
      </w:r>
    </w:p>
    <w:p w14:paraId="0959E4B6"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incidentAppealTypeId: "XXXXXXXXXXXXX",</w:t>
      </w:r>
    </w:p>
    <w:p w14:paraId="58A7CB32"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incidentAddress: "XXXXXXXXXXXXX"</w:t>
      </w:r>
    </w:p>
    <w:p w14:paraId="382B1608" w14:textId="77777777" w:rsidR="003806C4" w:rsidRPr="003806C4" w:rsidRDefault="003806C4" w:rsidP="003806C4">
      <w:pPr>
        <w:ind w:left="838" w:firstLine="422"/>
        <w:rPr>
          <w:rFonts w:ascii="宋体" w:hAnsi="宋体" w:cs="Arial"/>
          <w:b/>
          <w:color w:val="000000"/>
        </w:rPr>
      </w:pPr>
      <w:r w:rsidRPr="003806C4">
        <w:rPr>
          <w:rFonts w:ascii="宋体" w:hAnsi="宋体" w:cs="Arial"/>
          <w:b/>
          <w:color w:val="000000"/>
        </w:rPr>
        <w:t>},</w:t>
      </w:r>
    </w:p>
    <w:p w14:paraId="67F8F4B7" w14:textId="77777777" w:rsidR="003806C4" w:rsidRPr="003806C4" w:rsidRDefault="003806C4" w:rsidP="003806C4">
      <w:pPr>
        <w:ind w:left="838" w:firstLine="422"/>
        <w:rPr>
          <w:rFonts w:ascii="宋体" w:hAnsi="宋体" w:cs="Arial"/>
          <w:b/>
          <w:color w:val="000000"/>
        </w:rPr>
      </w:pPr>
      <w:r w:rsidRPr="003806C4">
        <w:rPr>
          <w:rFonts w:ascii="宋体" w:hAnsi="宋体" w:cs="Arial"/>
          <w:b/>
          <w:color w:val="000000"/>
        </w:rPr>
        <w:t>{</w:t>
      </w:r>
    </w:p>
    <w:p w14:paraId="54D0F914"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incidentNo: "XXXXXXXXXXXXX",</w:t>
      </w:r>
    </w:p>
    <w:p w14:paraId="6FF063FB"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incidentInformationId: "XXXXXXXXXXXXX",</w:t>
      </w:r>
    </w:p>
    <w:p w14:paraId="74388DB7"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incidentAppealTime: "2016/12/12 15:34:30",</w:t>
      </w:r>
    </w:p>
    <w:p w14:paraId="38A1974C"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incidentReportPhone: "XXXXXXXXXXXXX",</w:t>
      </w:r>
    </w:p>
    <w:p w14:paraId="2A361527"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incidentReportMan: "XXXXXXXXXXXXX",</w:t>
      </w:r>
    </w:p>
    <w:p w14:paraId="77D64B23"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incidentAppealTypeId: "XXXXXXXXXXXXX",</w:t>
      </w:r>
    </w:p>
    <w:p w14:paraId="730D72FA" w14:textId="77777777" w:rsidR="003806C4" w:rsidRPr="003806C4" w:rsidRDefault="003806C4" w:rsidP="003806C4">
      <w:pPr>
        <w:ind w:left="1258" w:firstLine="422"/>
        <w:rPr>
          <w:rFonts w:ascii="宋体" w:hAnsi="宋体" w:cs="Arial"/>
          <w:b/>
          <w:color w:val="000000"/>
        </w:rPr>
      </w:pPr>
      <w:r w:rsidRPr="003806C4">
        <w:rPr>
          <w:rFonts w:ascii="宋体" w:hAnsi="宋体" w:cs="Arial"/>
          <w:b/>
          <w:color w:val="000000"/>
        </w:rPr>
        <w:t>incidentAddress: "XXXXXXXXXXXXX"</w:t>
      </w:r>
    </w:p>
    <w:p w14:paraId="6600C4FF" w14:textId="77777777" w:rsidR="003806C4" w:rsidRPr="003806C4" w:rsidRDefault="003806C4" w:rsidP="003806C4">
      <w:pPr>
        <w:ind w:left="836" w:firstLine="422"/>
        <w:rPr>
          <w:rFonts w:ascii="宋体" w:hAnsi="宋体" w:cs="Arial"/>
          <w:b/>
          <w:color w:val="000000"/>
        </w:rPr>
      </w:pPr>
      <w:r w:rsidRPr="003806C4">
        <w:rPr>
          <w:rFonts w:ascii="宋体" w:hAnsi="宋体" w:cs="Arial"/>
          <w:b/>
          <w:color w:val="000000"/>
        </w:rPr>
        <w:t>}</w:t>
      </w:r>
    </w:p>
    <w:p w14:paraId="4692654B" w14:textId="77777777" w:rsidR="003806C4" w:rsidRPr="003806C4" w:rsidRDefault="003806C4" w:rsidP="003806C4">
      <w:pPr>
        <w:ind w:left="836" w:firstLine="422"/>
        <w:rPr>
          <w:rFonts w:ascii="宋体" w:hAnsi="宋体" w:cs="Arial"/>
          <w:b/>
          <w:color w:val="000000"/>
        </w:rPr>
      </w:pPr>
      <w:r w:rsidRPr="003806C4">
        <w:rPr>
          <w:rFonts w:ascii="宋体" w:hAnsi="宋体" w:cs="Arial"/>
          <w:b/>
          <w:color w:val="000000"/>
        </w:rPr>
        <w:t>]</w:t>
      </w:r>
    </w:p>
    <w:p w14:paraId="7944D558" w14:textId="77777777" w:rsidR="003806C4" w:rsidRPr="003806C4" w:rsidRDefault="003806C4" w:rsidP="003806C4">
      <w:pPr>
        <w:ind w:left="414" w:firstLine="422"/>
        <w:rPr>
          <w:rFonts w:ascii="宋体" w:hAnsi="宋体" w:cs="Arial"/>
          <w:b/>
          <w:color w:val="000000"/>
        </w:rPr>
      </w:pPr>
      <w:r w:rsidRPr="003806C4">
        <w:rPr>
          <w:rFonts w:ascii="宋体" w:hAnsi="宋体" w:cs="Arial"/>
          <w:b/>
          <w:color w:val="000000"/>
        </w:rPr>
        <w:t>}</w:t>
      </w:r>
    </w:p>
    <w:p w14:paraId="60B98EC6" w14:textId="77777777" w:rsidR="003806C4" w:rsidRPr="003806C4" w:rsidRDefault="003806C4" w:rsidP="003806C4">
      <w:pPr>
        <w:ind w:firstLine="414"/>
        <w:rPr>
          <w:rFonts w:ascii="宋体" w:hAnsi="宋体" w:cs="Arial"/>
          <w:b/>
          <w:color w:val="000000"/>
        </w:rPr>
      </w:pPr>
      <w:r w:rsidRPr="003806C4">
        <w:rPr>
          <w:rFonts w:ascii="宋体" w:hAnsi="宋体" w:cs="Arial"/>
          <w:b/>
          <w:color w:val="000000"/>
        </w:rPr>
        <w:t>}</w:t>
      </w:r>
    </w:p>
    <w:p w14:paraId="49A71ADF" w14:textId="77777777" w:rsidR="003806C4" w:rsidRPr="003806C4" w:rsidRDefault="003806C4" w:rsidP="003806C4">
      <w:pPr>
        <w:ind w:firstLine="414"/>
        <w:rPr>
          <w:rFonts w:ascii="宋体" w:hAnsi="宋体" w:cs="Arial"/>
          <w:b/>
          <w:color w:val="000000"/>
        </w:rPr>
      </w:pPr>
    </w:p>
    <w:p w14:paraId="2ABEA7CB" w14:textId="77777777" w:rsidR="003806C4" w:rsidRPr="003806C4" w:rsidRDefault="003806C4" w:rsidP="003806C4">
      <w:pPr>
        <w:rPr>
          <w:rFonts w:ascii="宋体" w:hAnsi="宋体" w:cs="Arial"/>
          <w:color w:val="000000"/>
        </w:rPr>
      </w:pPr>
      <w:r w:rsidRPr="003806C4">
        <w:rPr>
          <w:rFonts w:ascii="宋体" w:hAnsi="宋体" w:cs="Arial" w:hint="eastAsia"/>
          <w:color w:val="000000"/>
        </w:rPr>
        <w:t>说明：返回参数为json格式，分为以下三部分：</w:t>
      </w:r>
    </w:p>
    <w:p w14:paraId="6F37D4DC" w14:textId="185A2874" w:rsidR="003806C4" w:rsidRPr="003806C4" w:rsidRDefault="003806C4" w:rsidP="003806C4">
      <w:pPr>
        <w:numPr>
          <w:ilvl w:val="0"/>
          <w:numId w:val="2"/>
        </w:numPr>
        <w:rPr>
          <w:rFonts w:ascii="宋体" w:hAnsi="宋体" w:cs="Arial"/>
          <w:color w:val="000000"/>
        </w:rPr>
      </w:pPr>
      <w:r w:rsidRPr="003806C4">
        <w:rPr>
          <w:rFonts w:ascii="宋体" w:hAnsi="宋体" w:cs="Arial" w:hint="eastAsia"/>
          <w:color w:val="000000"/>
        </w:rPr>
        <w:t>code：消息码，正常返回为“0000”字符串，</w:t>
      </w:r>
      <w:r w:rsidR="00532CFB">
        <w:rPr>
          <w:rFonts w:ascii="宋体" w:hAnsi="宋体" w:cs="Arial"/>
          <w:color w:val="000000"/>
        </w:rPr>
        <w:tab/>
      </w:r>
      <w:r w:rsidRPr="003806C4">
        <w:rPr>
          <w:rFonts w:ascii="宋体" w:hAnsi="宋体" w:cs="Arial" w:hint="eastAsia"/>
          <w:color w:val="000000"/>
        </w:rPr>
        <w:t>异常定义见第四章节。</w:t>
      </w:r>
    </w:p>
    <w:p w14:paraId="4BEDEC04" w14:textId="77777777" w:rsidR="003806C4" w:rsidRPr="003806C4" w:rsidRDefault="003806C4" w:rsidP="003806C4">
      <w:pPr>
        <w:numPr>
          <w:ilvl w:val="0"/>
          <w:numId w:val="2"/>
        </w:numPr>
        <w:rPr>
          <w:rFonts w:ascii="宋体" w:hAnsi="宋体" w:cs="Arial"/>
          <w:color w:val="000000"/>
        </w:rPr>
      </w:pPr>
      <w:r w:rsidRPr="003806C4">
        <w:rPr>
          <w:rFonts w:ascii="宋体" w:hAnsi="宋体" w:cs="Arial" w:hint="eastAsia"/>
          <w:color w:val="000000"/>
        </w:rPr>
        <w:t>error：如果是正常状态的话，此字段为空；异常的话，返回异常信息。</w:t>
      </w:r>
    </w:p>
    <w:p w14:paraId="0184251B" w14:textId="77777777" w:rsidR="003806C4" w:rsidRPr="003806C4" w:rsidRDefault="003806C4" w:rsidP="003806C4">
      <w:pPr>
        <w:numPr>
          <w:ilvl w:val="0"/>
          <w:numId w:val="2"/>
        </w:numPr>
        <w:rPr>
          <w:rFonts w:ascii="宋体" w:hAnsi="宋体" w:cs="Arial"/>
          <w:color w:val="000000"/>
        </w:rPr>
      </w:pPr>
      <w:r w:rsidRPr="003806C4">
        <w:rPr>
          <w:rFonts w:ascii="宋体" w:hAnsi="宋体" w:cs="Arial" w:hint="eastAsia"/>
          <w:color w:val="000000"/>
        </w:rPr>
        <w:t>mess：每个接口返回的具体参数（详见各个接口的定义）。</w:t>
      </w:r>
    </w:p>
    <w:p w14:paraId="45903382" w14:textId="77777777" w:rsidR="003806C4" w:rsidRPr="003806C4" w:rsidRDefault="003806C4" w:rsidP="003806C4">
      <w:pPr>
        <w:keepNext/>
        <w:keepLines/>
        <w:numPr>
          <w:ilvl w:val="1"/>
          <w:numId w:val="0"/>
        </w:numPr>
        <w:spacing w:before="260" w:after="260" w:line="416" w:lineRule="auto"/>
        <w:ind w:left="992" w:hanging="567"/>
        <w:outlineLvl w:val="1"/>
        <w:rPr>
          <w:rFonts w:ascii="等线 Light" w:eastAsia="黑体" w:hAnsi="等线 Light" w:cs="Times New Roman"/>
          <w:b/>
          <w:bCs/>
          <w:color w:val="000000"/>
          <w:sz w:val="32"/>
          <w:szCs w:val="32"/>
        </w:rPr>
      </w:pPr>
      <w:bookmarkStart w:id="11" w:name="_Toc487459995"/>
      <w:r>
        <w:rPr>
          <w:rFonts w:ascii="等线 Light" w:eastAsia="黑体" w:hAnsi="等线 Light" w:cs="Times New Roman" w:hint="eastAsia"/>
          <w:b/>
          <w:bCs/>
          <w:color w:val="000000"/>
          <w:sz w:val="32"/>
          <w:szCs w:val="32"/>
        </w:rPr>
        <w:t>3</w:t>
      </w:r>
      <w:r w:rsidRPr="003806C4">
        <w:rPr>
          <w:rFonts w:ascii="等线 Light" w:eastAsia="黑体" w:hAnsi="等线 Light" w:cs="Times New Roman" w:hint="eastAsia"/>
          <w:b/>
          <w:bCs/>
          <w:color w:val="000000"/>
          <w:sz w:val="32"/>
          <w:szCs w:val="32"/>
        </w:rPr>
        <w:t>接口定义</w:t>
      </w:r>
      <w:bookmarkEnd w:id="11"/>
    </w:p>
    <w:p w14:paraId="4814CCA2" w14:textId="77777777" w:rsidR="003806C4" w:rsidRDefault="003806C4" w:rsidP="00ED35F8">
      <w:pPr>
        <w:ind w:left="510" w:hanging="510"/>
      </w:pPr>
    </w:p>
    <w:p w14:paraId="60FB2FF3" w14:textId="59DE20AD" w:rsidR="008D582A" w:rsidRDefault="003806C4" w:rsidP="003806C4">
      <w:pPr>
        <w:pStyle w:val="3"/>
      </w:pPr>
      <w:r>
        <w:rPr>
          <w:rFonts w:hint="eastAsia"/>
        </w:rPr>
        <w:t>3</w:t>
      </w:r>
      <w:r>
        <w:t>.1</w:t>
      </w:r>
      <w:r w:rsidR="00ED35F8">
        <w:rPr>
          <w:rFonts w:hint="eastAsia"/>
        </w:rPr>
        <w:t>接处警平台接口定义</w:t>
      </w:r>
    </w:p>
    <w:p w14:paraId="1F6B79F6" w14:textId="77777777" w:rsidR="00ED35F8" w:rsidRDefault="003806C4" w:rsidP="00C55C07">
      <w:pPr>
        <w:pStyle w:val="4"/>
      </w:pPr>
      <w:r>
        <w:t>3.</w:t>
      </w:r>
      <w:r w:rsidR="00ED35F8">
        <w:rPr>
          <w:rFonts w:hint="eastAsia"/>
        </w:rPr>
        <w:t>1</w:t>
      </w:r>
      <w:r w:rsidR="00ED35F8">
        <w:t>.1</w:t>
      </w:r>
      <w:r w:rsidR="003C1876">
        <w:rPr>
          <w:rFonts w:hint="eastAsia"/>
        </w:rPr>
        <w:t>电子脚环设备</w:t>
      </w:r>
      <w:r w:rsidR="00ED35F8">
        <w:rPr>
          <w:rFonts w:hint="eastAsia"/>
        </w:rPr>
        <w:t>报警接口</w:t>
      </w:r>
    </w:p>
    <w:tbl>
      <w:tblPr>
        <w:tblStyle w:val="11"/>
        <w:tblW w:w="10097" w:type="dxa"/>
        <w:tblInd w:w="-459" w:type="dxa"/>
        <w:tblLayout w:type="fixed"/>
        <w:tblLook w:val="04A0" w:firstRow="1" w:lastRow="0" w:firstColumn="1" w:lastColumn="0" w:noHBand="0" w:noVBand="1"/>
      </w:tblPr>
      <w:tblGrid>
        <w:gridCol w:w="1843"/>
        <w:gridCol w:w="454"/>
        <w:gridCol w:w="2126"/>
        <w:gridCol w:w="993"/>
        <w:gridCol w:w="708"/>
        <w:gridCol w:w="3973"/>
      </w:tblGrid>
      <w:tr w:rsidR="00652623" w:rsidRPr="00652623" w14:paraId="02AD0DA0" w14:textId="77777777" w:rsidTr="004755EA">
        <w:tc>
          <w:tcPr>
            <w:tcW w:w="1843" w:type="dxa"/>
            <w:shd w:val="clear" w:color="auto" w:fill="00B0F0"/>
          </w:tcPr>
          <w:p w14:paraId="79328F6E"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接口地址</w:t>
            </w:r>
          </w:p>
        </w:tc>
        <w:tc>
          <w:tcPr>
            <w:tcW w:w="8254" w:type="dxa"/>
            <w:gridSpan w:val="5"/>
          </w:tcPr>
          <w:p w14:paraId="23B57097" w14:textId="77777777" w:rsidR="00652623" w:rsidRPr="00652623" w:rsidRDefault="00B77A28" w:rsidP="00652623">
            <w:pPr>
              <w:rPr>
                <w:rFonts w:ascii="Calibri" w:hAnsi="Calibri" w:cs="Calibri"/>
                <w:color w:val="000000" w:themeColor="text1"/>
                <w:sz w:val="21"/>
                <w:szCs w:val="21"/>
              </w:rPr>
            </w:pPr>
            <w:r w:rsidRPr="00B77A28">
              <w:rPr>
                <w:rFonts w:ascii="Calibri" w:hAnsi="Calibri" w:cs="Calibri"/>
                <w:color w:val="000000" w:themeColor="text1"/>
                <w:sz w:val="21"/>
                <w:szCs w:val="21"/>
              </w:rPr>
              <w:t>Electronic</w:t>
            </w:r>
            <w:r>
              <w:rPr>
                <w:rFonts w:ascii="Calibri" w:hAnsi="Calibri" w:cs="Calibri" w:hint="eastAsia"/>
                <w:color w:val="000000" w:themeColor="text1"/>
                <w:sz w:val="21"/>
                <w:szCs w:val="21"/>
              </w:rPr>
              <w:t>F</w:t>
            </w:r>
            <w:r w:rsidRPr="00B77A28">
              <w:rPr>
                <w:rFonts w:ascii="Calibri" w:hAnsi="Calibri" w:cs="Calibri"/>
                <w:color w:val="000000" w:themeColor="text1"/>
                <w:sz w:val="21"/>
                <w:szCs w:val="21"/>
              </w:rPr>
              <w:t>oot</w:t>
            </w:r>
            <w:r>
              <w:rPr>
                <w:rFonts w:ascii="Calibri" w:hAnsi="Calibri" w:cs="Calibri" w:hint="eastAsia"/>
                <w:color w:val="000000" w:themeColor="text1"/>
                <w:sz w:val="21"/>
                <w:szCs w:val="21"/>
              </w:rPr>
              <w:t>R</w:t>
            </w:r>
            <w:r w:rsidRPr="00B77A28">
              <w:rPr>
                <w:rFonts w:ascii="Calibri" w:hAnsi="Calibri" w:cs="Calibri"/>
                <w:color w:val="000000" w:themeColor="text1"/>
                <w:sz w:val="21"/>
                <w:szCs w:val="21"/>
              </w:rPr>
              <w:t>ing</w:t>
            </w:r>
            <w:r w:rsidR="00652623" w:rsidRPr="00652623">
              <w:rPr>
                <w:rFonts w:ascii="Calibri" w:hAnsi="Calibri" w:cs="Calibri"/>
                <w:color w:val="000000" w:themeColor="text1"/>
                <w:sz w:val="21"/>
                <w:szCs w:val="21"/>
              </w:rPr>
              <w:t>Alarm.do</w:t>
            </w:r>
          </w:p>
        </w:tc>
      </w:tr>
      <w:tr w:rsidR="00652623" w:rsidRPr="00652623" w14:paraId="35F6A968" w14:textId="77777777" w:rsidTr="004755EA">
        <w:tc>
          <w:tcPr>
            <w:tcW w:w="1843" w:type="dxa"/>
            <w:tcBorders>
              <w:bottom w:val="single" w:sz="4" w:space="0" w:color="auto"/>
            </w:tcBorders>
            <w:shd w:val="clear" w:color="auto" w:fill="00B0F0"/>
          </w:tcPr>
          <w:p w14:paraId="43F07284"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请求方式</w:t>
            </w:r>
          </w:p>
        </w:tc>
        <w:tc>
          <w:tcPr>
            <w:tcW w:w="8254" w:type="dxa"/>
            <w:gridSpan w:val="5"/>
            <w:tcBorders>
              <w:bottom w:val="single" w:sz="4" w:space="0" w:color="auto"/>
            </w:tcBorders>
          </w:tcPr>
          <w:p w14:paraId="7A65FF0E"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POST</w:t>
            </w:r>
          </w:p>
        </w:tc>
      </w:tr>
      <w:tr w:rsidR="00652623" w:rsidRPr="00652623" w14:paraId="7F3E2FD6" w14:textId="77777777" w:rsidTr="004755EA">
        <w:tc>
          <w:tcPr>
            <w:tcW w:w="1843" w:type="dxa"/>
            <w:tcBorders>
              <w:bottom w:val="single" w:sz="4" w:space="0" w:color="auto"/>
            </w:tcBorders>
            <w:shd w:val="clear" w:color="auto" w:fill="00B0F0"/>
          </w:tcPr>
          <w:p w14:paraId="52CDD538"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接口说明</w:t>
            </w:r>
          </w:p>
        </w:tc>
        <w:tc>
          <w:tcPr>
            <w:tcW w:w="8254" w:type="dxa"/>
            <w:gridSpan w:val="5"/>
            <w:tcBorders>
              <w:bottom w:val="single" w:sz="4" w:space="0" w:color="auto"/>
            </w:tcBorders>
          </w:tcPr>
          <w:p w14:paraId="3D79A866" w14:textId="77777777" w:rsidR="00652623" w:rsidRPr="00652623" w:rsidRDefault="003C1876" w:rsidP="00652623">
            <w:pPr>
              <w:rPr>
                <w:rFonts w:ascii="Calibri" w:hAnsi="Calibri" w:cs="Calibri"/>
                <w:color w:val="000000" w:themeColor="text1"/>
                <w:sz w:val="21"/>
                <w:szCs w:val="21"/>
              </w:rPr>
            </w:pPr>
            <w:r>
              <w:rPr>
                <w:rFonts w:ascii="Calibri" w:hAnsi="Calibri" w:cs="Calibri" w:hint="eastAsia"/>
                <w:color w:val="000000" w:themeColor="text1"/>
                <w:sz w:val="21"/>
                <w:szCs w:val="21"/>
              </w:rPr>
              <w:t>电子脚环设备</w:t>
            </w:r>
            <w:r w:rsidR="00652623" w:rsidRPr="00652623">
              <w:rPr>
                <w:rFonts w:ascii="Calibri" w:hAnsi="Calibri" w:cs="Calibri"/>
                <w:color w:val="000000" w:themeColor="text1"/>
                <w:sz w:val="21"/>
                <w:szCs w:val="21"/>
              </w:rPr>
              <w:t>报警接口</w:t>
            </w:r>
          </w:p>
        </w:tc>
      </w:tr>
      <w:tr w:rsidR="00652623" w:rsidRPr="00652623" w14:paraId="0B519876" w14:textId="77777777" w:rsidTr="004755EA">
        <w:trPr>
          <w:trHeight w:val="267"/>
        </w:trPr>
        <w:tc>
          <w:tcPr>
            <w:tcW w:w="10097" w:type="dxa"/>
            <w:gridSpan w:val="6"/>
            <w:shd w:val="clear" w:color="auto" w:fill="00B0F0"/>
          </w:tcPr>
          <w:p w14:paraId="0FBE1C55"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输入参数</w:t>
            </w:r>
          </w:p>
        </w:tc>
      </w:tr>
      <w:tr w:rsidR="00652623" w:rsidRPr="00652623" w14:paraId="5857AD65" w14:textId="77777777" w:rsidTr="00655213">
        <w:trPr>
          <w:trHeight w:val="267"/>
        </w:trPr>
        <w:tc>
          <w:tcPr>
            <w:tcW w:w="2297" w:type="dxa"/>
            <w:gridSpan w:val="2"/>
            <w:shd w:val="clear" w:color="auto" w:fill="00B0F0"/>
          </w:tcPr>
          <w:p w14:paraId="5452A774"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参数名称</w:t>
            </w:r>
          </w:p>
        </w:tc>
        <w:tc>
          <w:tcPr>
            <w:tcW w:w="2126" w:type="dxa"/>
            <w:shd w:val="clear" w:color="auto" w:fill="00B0F0"/>
          </w:tcPr>
          <w:p w14:paraId="01EEFD03"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参数含义</w:t>
            </w:r>
          </w:p>
        </w:tc>
        <w:tc>
          <w:tcPr>
            <w:tcW w:w="993" w:type="dxa"/>
            <w:shd w:val="clear" w:color="auto" w:fill="00B0F0"/>
          </w:tcPr>
          <w:p w14:paraId="486D16D5"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数据类</w:t>
            </w:r>
            <w:r w:rsidRPr="00652623">
              <w:rPr>
                <w:rFonts w:ascii="Calibri" w:hAnsi="Calibri" w:cs="Calibri"/>
                <w:color w:val="000000" w:themeColor="text1"/>
                <w:sz w:val="21"/>
                <w:szCs w:val="21"/>
              </w:rPr>
              <w:lastRenderedPageBreak/>
              <w:t>型</w:t>
            </w:r>
          </w:p>
        </w:tc>
        <w:tc>
          <w:tcPr>
            <w:tcW w:w="708" w:type="dxa"/>
            <w:shd w:val="clear" w:color="auto" w:fill="00B0F0"/>
          </w:tcPr>
          <w:p w14:paraId="1C11D2CF"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lastRenderedPageBreak/>
              <w:t>必填</w:t>
            </w:r>
          </w:p>
        </w:tc>
        <w:tc>
          <w:tcPr>
            <w:tcW w:w="3973" w:type="dxa"/>
            <w:shd w:val="clear" w:color="auto" w:fill="00B0F0"/>
          </w:tcPr>
          <w:p w14:paraId="72D1091E"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备注</w:t>
            </w:r>
          </w:p>
        </w:tc>
      </w:tr>
      <w:tr w:rsidR="00652623" w:rsidRPr="00652623" w14:paraId="07ACDFFD" w14:textId="77777777" w:rsidTr="00655213">
        <w:trPr>
          <w:trHeight w:val="267"/>
        </w:trPr>
        <w:tc>
          <w:tcPr>
            <w:tcW w:w="2297" w:type="dxa"/>
            <w:gridSpan w:val="2"/>
            <w:tcBorders>
              <w:bottom w:val="single" w:sz="4" w:space="0" w:color="auto"/>
            </w:tcBorders>
          </w:tcPr>
          <w:p w14:paraId="36A3F24E" w14:textId="77777777" w:rsidR="00652623" w:rsidRPr="00652623" w:rsidRDefault="00F96085" w:rsidP="00652623">
            <w:pPr>
              <w:rPr>
                <w:rFonts w:ascii="Calibri" w:hAnsi="Calibri" w:cs="Calibri"/>
                <w:color w:val="000000" w:themeColor="text1"/>
                <w:sz w:val="21"/>
                <w:szCs w:val="21"/>
              </w:rPr>
            </w:pPr>
            <w:r>
              <w:rPr>
                <w:rFonts w:ascii="Calibri" w:hAnsi="Calibri" w:cs="Calibri" w:hint="eastAsia"/>
                <w:color w:val="000000" w:themeColor="text1"/>
                <w:sz w:val="21"/>
                <w:szCs w:val="21"/>
              </w:rPr>
              <w:lastRenderedPageBreak/>
              <w:t>a</w:t>
            </w:r>
            <w:r w:rsidR="00652623" w:rsidRPr="00652623">
              <w:rPr>
                <w:rFonts w:ascii="Calibri" w:hAnsi="Calibri" w:cs="Calibri"/>
                <w:color w:val="000000" w:themeColor="text1"/>
                <w:sz w:val="21"/>
                <w:szCs w:val="21"/>
              </w:rPr>
              <w:t>larmId</w:t>
            </w:r>
          </w:p>
        </w:tc>
        <w:tc>
          <w:tcPr>
            <w:tcW w:w="2126" w:type="dxa"/>
            <w:tcBorders>
              <w:bottom w:val="single" w:sz="4" w:space="0" w:color="auto"/>
            </w:tcBorders>
          </w:tcPr>
          <w:p w14:paraId="4A93626B"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报警</w:t>
            </w:r>
            <w:r w:rsidRPr="00652623">
              <w:rPr>
                <w:rFonts w:ascii="Calibri" w:hAnsi="Calibri" w:cs="Calibri"/>
                <w:color w:val="000000" w:themeColor="text1"/>
                <w:sz w:val="21"/>
                <w:szCs w:val="21"/>
              </w:rPr>
              <w:t>ID</w:t>
            </w:r>
          </w:p>
        </w:tc>
        <w:tc>
          <w:tcPr>
            <w:tcW w:w="993" w:type="dxa"/>
            <w:tcBorders>
              <w:bottom w:val="single" w:sz="4" w:space="0" w:color="auto"/>
            </w:tcBorders>
          </w:tcPr>
          <w:p w14:paraId="133372AC"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37C2F51F"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是</w:t>
            </w:r>
          </w:p>
        </w:tc>
        <w:tc>
          <w:tcPr>
            <w:tcW w:w="3973" w:type="dxa"/>
            <w:tcBorders>
              <w:bottom w:val="single" w:sz="4" w:space="0" w:color="auto"/>
            </w:tcBorders>
          </w:tcPr>
          <w:p w14:paraId="4D42686C"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由</w:t>
            </w:r>
            <w:r w:rsidR="00F96085">
              <w:rPr>
                <w:rFonts w:ascii="Calibri" w:hAnsi="Calibri" w:cs="Calibri" w:hint="eastAsia"/>
                <w:color w:val="000000" w:themeColor="text1"/>
                <w:sz w:val="21"/>
                <w:szCs w:val="21"/>
              </w:rPr>
              <w:t>电子脚环</w:t>
            </w:r>
            <w:r w:rsidRPr="00652623">
              <w:rPr>
                <w:rFonts w:ascii="Calibri" w:hAnsi="Calibri" w:cs="Calibri"/>
                <w:color w:val="000000" w:themeColor="text1"/>
                <w:sz w:val="21"/>
                <w:szCs w:val="21"/>
              </w:rPr>
              <w:t>平台生成的</w:t>
            </w:r>
            <w:r w:rsidRPr="00652623">
              <w:rPr>
                <w:rFonts w:ascii="Calibri" w:hAnsi="Calibri" w:cs="Calibri"/>
                <w:color w:val="000000" w:themeColor="text1"/>
                <w:sz w:val="21"/>
                <w:szCs w:val="21"/>
              </w:rPr>
              <w:t>U</w:t>
            </w:r>
            <w:r w:rsidRPr="00652623">
              <w:rPr>
                <w:rFonts w:ascii="Calibri" w:hAnsi="Calibri" w:cs="Calibri" w:hint="eastAsia"/>
                <w:color w:val="000000" w:themeColor="text1"/>
                <w:sz w:val="21"/>
                <w:szCs w:val="21"/>
              </w:rPr>
              <w:t>U</w:t>
            </w:r>
            <w:r w:rsidRPr="00652623">
              <w:rPr>
                <w:rFonts w:ascii="Calibri" w:hAnsi="Calibri" w:cs="Calibri"/>
                <w:color w:val="000000" w:themeColor="text1"/>
                <w:sz w:val="21"/>
                <w:szCs w:val="21"/>
              </w:rPr>
              <w:t>ID</w:t>
            </w:r>
          </w:p>
        </w:tc>
      </w:tr>
      <w:tr w:rsidR="0095267D" w:rsidRPr="00652623" w14:paraId="459341D7" w14:textId="77777777" w:rsidTr="00655213">
        <w:trPr>
          <w:trHeight w:val="267"/>
        </w:trPr>
        <w:tc>
          <w:tcPr>
            <w:tcW w:w="2297" w:type="dxa"/>
            <w:gridSpan w:val="2"/>
            <w:tcBorders>
              <w:bottom w:val="single" w:sz="4" w:space="0" w:color="auto"/>
            </w:tcBorders>
          </w:tcPr>
          <w:p w14:paraId="0E199DD7" w14:textId="77777777" w:rsidR="0095267D" w:rsidRDefault="0095267D" w:rsidP="00652623">
            <w:pPr>
              <w:rPr>
                <w:rFonts w:ascii="Calibri" w:hAnsi="Calibri" w:cs="Calibri"/>
                <w:color w:val="000000" w:themeColor="text1"/>
                <w:szCs w:val="21"/>
              </w:rPr>
            </w:pPr>
            <w:r>
              <w:t>d</w:t>
            </w:r>
            <w:r>
              <w:rPr>
                <w:rFonts w:hint="eastAsia"/>
              </w:rPr>
              <w:t>eviceN</w:t>
            </w:r>
            <w:r>
              <w:t>umber</w:t>
            </w:r>
          </w:p>
        </w:tc>
        <w:tc>
          <w:tcPr>
            <w:tcW w:w="2126" w:type="dxa"/>
            <w:tcBorders>
              <w:bottom w:val="single" w:sz="4" w:space="0" w:color="auto"/>
            </w:tcBorders>
          </w:tcPr>
          <w:p w14:paraId="07C90C0A" w14:textId="77777777" w:rsidR="0095267D" w:rsidRPr="00652623" w:rsidRDefault="0095267D" w:rsidP="00652623">
            <w:pPr>
              <w:rPr>
                <w:rFonts w:ascii="Calibri" w:hAnsi="Calibri" w:cs="Calibri"/>
                <w:color w:val="000000" w:themeColor="text1"/>
                <w:szCs w:val="21"/>
              </w:rPr>
            </w:pPr>
            <w:r>
              <w:rPr>
                <w:rFonts w:hint="eastAsia"/>
              </w:rPr>
              <w:t>设备编号</w:t>
            </w:r>
          </w:p>
        </w:tc>
        <w:tc>
          <w:tcPr>
            <w:tcW w:w="993" w:type="dxa"/>
            <w:tcBorders>
              <w:bottom w:val="single" w:sz="4" w:space="0" w:color="auto"/>
            </w:tcBorders>
          </w:tcPr>
          <w:p w14:paraId="46DF8152" w14:textId="77777777" w:rsidR="0095267D" w:rsidRPr="00652623" w:rsidRDefault="0095267D" w:rsidP="00652623">
            <w:pPr>
              <w:rPr>
                <w:rFonts w:ascii="Calibri" w:hAnsi="Calibri" w:cs="Calibri"/>
                <w:color w:val="000000" w:themeColor="text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07710EA5" w14:textId="77777777" w:rsidR="0095267D" w:rsidRPr="00652623" w:rsidRDefault="0095267D" w:rsidP="00652623">
            <w:pPr>
              <w:rPr>
                <w:rFonts w:ascii="Calibri" w:hAnsi="Calibri" w:cs="Calibri"/>
                <w:color w:val="000000" w:themeColor="text1"/>
                <w:szCs w:val="21"/>
              </w:rPr>
            </w:pPr>
            <w:r>
              <w:rPr>
                <w:rFonts w:ascii="Calibri" w:hAnsi="Calibri" w:cs="Calibri" w:hint="eastAsia"/>
                <w:color w:val="000000" w:themeColor="text1"/>
                <w:szCs w:val="21"/>
              </w:rPr>
              <w:t>是</w:t>
            </w:r>
          </w:p>
        </w:tc>
        <w:tc>
          <w:tcPr>
            <w:tcW w:w="3973" w:type="dxa"/>
            <w:tcBorders>
              <w:bottom w:val="single" w:sz="4" w:space="0" w:color="auto"/>
            </w:tcBorders>
          </w:tcPr>
          <w:p w14:paraId="174B79FB" w14:textId="77777777" w:rsidR="0095267D" w:rsidRPr="00652623" w:rsidRDefault="0095267D" w:rsidP="00652623">
            <w:pPr>
              <w:rPr>
                <w:rFonts w:ascii="Calibri" w:hAnsi="Calibri" w:cs="Calibri"/>
                <w:color w:val="000000" w:themeColor="text1"/>
                <w:szCs w:val="21"/>
              </w:rPr>
            </w:pPr>
            <w:r>
              <w:rPr>
                <w:rFonts w:ascii="Calibri" w:hAnsi="Calibri" w:cs="Calibri" w:hint="eastAsia"/>
                <w:color w:val="000000" w:themeColor="text1"/>
                <w:szCs w:val="21"/>
              </w:rPr>
              <w:t>电子脚环的设备</w:t>
            </w:r>
            <w:r w:rsidR="003627D9">
              <w:rPr>
                <w:rFonts w:ascii="Calibri" w:hAnsi="Calibri" w:cs="Calibri" w:hint="eastAsia"/>
                <w:color w:val="000000" w:themeColor="text1"/>
                <w:szCs w:val="21"/>
              </w:rPr>
              <w:t>编号</w:t>
            </w:r>
          </w:p>
        </w:tc>
      </w:tr>
      <w:tr w:rsidR="004755EA" w:rsidRPr="00652623" w14:paraId="392CD2FF" w14:textId="77777777" w:rsidTr="00655213">
        <w:trPr>
          <w:trHeight w:val="267"/>
        </w:trPr>
        <w:tc>
          <w:tcPr>
            <w:tcW w:w="2297" w:type="dxa"/>
            <w:gridSpan w:val="2"/>
            <w:tcBorders>
              <w:bottom w:val="single" w:sz="4" w:space="0" w:color="auto"/>
            </w:tcBorders>
          </w:tcPr>
          <w:p w14:paraId="5C2412AB" w14:textId="05C89322" w:rsidR="004755EA" w:rsidRDefault="008A19D7" w:rsidP="00652623">
            <w:ins w:id="12" w:author="世驹 丁" w:date="2019-02-20T15:20:00Z">
              <w:r>
                <w:t>personI</w:t>
              </w:r>
            </w:ins>
            <w:del w:id="13" w:author="世驹 丁" w:date="2019-02-20T15:20:00Z">
              <w:r w:rsidR="00EA6420" w:rsidDel="008A19D7">
                <w:rPr>
                  <w:rFonts w:hint="eastAsia"/>
                </w:rPr>
                <w:delText>i</w:delText>
              </w:r>
            </w:del>
            <w:r w:rsidR="00EA6420">
              <w:rPr>
                <w:rFonts w:hint="eastAsia"/>
              </w:rPr>
              <w:t>d</w:t>
            </w:r>
            <w:r w:rsidR="00EA6420">
              <w:t>Card</w:t>
            </w:r>
          </w:p>
        </w:tc>
        <w:tc>
          <w:tcPr>
            <w:tcW w:w="2126" w:type="dxa"/>
            <w:tcBorders>
              <w:bottom w:val="single" w:sz="4" w:space="0" w:color="auto"/>
            </w:tcBorders>
          </w:tcPr>
          <w:p w14:paraId="23D206E4" w14:textId="77777777" w:rsidR="004755EA" w:rsidRDefault="004755EA" w:rsidP="00652623">
            <w:pPr>
              <w:rPr>
                <w:rFonts w:ascii="Calibri" w:hAnsi="Calibri" w:cs="Calibri"/>
                <w:color w:val="000000" w:themeColor="text1"/>
                <w:szCs w:val="21"/>
              </w:rPr>
            </w:pPr>
            <w:r>
              <w:rPr>
                <w:rFonts w:ascii="Calibri" w:hAnsi="Calibri" w:cs="Calibri" w:hint="eastAsia"/>
                <w:color w:val="000000" w:themeColor="text1"/>
                <w:szCs w:val="21"/>
              </w:rPr>
              <w:t>被监控人的身份证号</w:t>
            </w:r>
            <w:r w:rsidR="00D554AB">
              <w:rPr>
                <w:rFonts w:ascii="Calibri" w:hAnsi="Calibri" w:cs="Calibri" w:hint="eastAsia"/>
                <w:color w:val="000000" w:themeColor="text1"/>
                <w:szCs w:val="21"/>
              </w:rPr>
              <w:t>、</w:t>
            </w:r>
          </w:p>
          <w:p w14:paraId="6EED175D" w14:textId="1C347750" w:rsidR="00D554AB" w:rsidRDefault="00D554AB" w:rsidP="00652623"/>
        </w:tc>
        <w:tc>
          <w:tcPr>
            <w:tcW w:w="993" w:type="dxa"/>
            <w:tcBorders>
              <w:bottom w:val="single" w:sz="4" w:space="0" w:color="auto"/>
            </w:tcBorders>
          </w:tcPr>
          <w:p w14:paraId="18A6448C" w14:textId="046A1D68" w:rsidR="004755EA" w:rsidRPr="00652623" w:rsidRDefault="004755EA" w:rsidP="00652623">
            <w:pPr>
              <w:rPr>
                <w:rFonts w:ascii="Calibri" w:hAnsi="Calibri" w:cs="Calibri"/>
                <w:color w:val="000000" w:themeColor="text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3DA068C8" w14:textId="23955E0F" w:rsidR="004755EA" w:rsidRDefault="004755EA" w:rsidP="00652623">
            <w:pPr>
              <w:rPr>
                <w:rFonts w:ascii="Calibri" w:hAnsi="Calibri" w:cs="Calibri"/>
                <w:color w:val="000000" w:themeColor="text1"/>
                <w:szCs w:val="21"/>
              </w:rPr>
            </w:pPr>
            <w:r>
              <w:rPr>
                <w:rFonts w:ascii="Calibri" w:hAnsi="Calibri" w:cs="Calibri" w:hint="eastAsia"/>
                <w:color w:val="000000" w:themeColor="text1"/>
                <w:szCs w:val="21"/>
              </w:rPr>
              <w:t>是</w:t>
            </w:r>
          </w:p>
        </w:tc>
        <w:tc>
          <w:tcPr>
            <w:tcW w:w="3973" w:type="dxa"/>
            <w:tcBorders>
              <w:bottom w:val="single" w:sz="4" w:space="0" w:color="auto"/>
            </w:tcBorders>
          </w:tcPr>
          <w:p w14:paraId="4DE083CB" w14:textId="66429685" w:rsidR="004755EA" w:rsidRDefault="004755EA" w:rsidP="00652623">
            <w:pPr>
              <w:rPr>
                <w:rFonts w:ascii="Calibri" w:hAnsi="Calibri" w:cs="Calibri"/>
                <w:color w:val="000000" w:themeColor="text1"/>
                <w:szCs w:val="21"/>
              </w:rPr>
            </w:pPr>
            <w:r>
              <w:rPr>
                <w:rFonts w:ascii="Calibri" w:hAnsi="Calibri" w:cs="Calibri" w:hint="eastAsia"/>
                <w:color w:val="000000" w:themeColor="text1"/>
                <w:szCs w:val="21"/>
              </w:rPr>
              <w:t>被监控人的身份证号（唯一识别编号）</w:t>
            </w:r>
          </w:p>
        </w:tc>
      </w:tr>
      <w:tr w:rsidR="00AF10DC" w:rsidRPr="00652623" w14:paraId="65C227A2" w14:textId="77777777" w:rsidTr="00655213">
        <w:trPr>
          <w:trHeight w:val="267"/>
        </w:trPr>
        <w:tc>
          <w:tcPr>
            <w:tcW w:w="2297" w:type="dxa"/>
            <w:gridSpan w:val="2"/>
            <w:tcBorders>
              <w:bottom w:val="single" w:sz="4" w:space="0" w:color="auto"/>
            </w:tcBorders>
          </w:tcPr>
          <w:p w14:paraId="3D519CAA" w14:textId="77777777" w:rsidR="00AF10DC" w:rsidRDefault="00AF10DC" w:rsidP="00AF10DC">
            <w:r>
              <w:t>task</w:t>
            </w:r>
            <w:r>
              <w:rPr>
                <w:rFonts w:hint="eastAsia"/>
              </w:rPr>
              <w:t>Code</w:t>
            </w:r>
          </w:p>
        </w:tc>
        <w:tc>
          <w:tcPr>
            <w:tcW w:w="2126" w:type="dxa"/>
            <w:tcBorders>
              <w:bottom w:val="single" w:sz="4" w:space="0" w:color="auto"/>
            </w:tcBorders>
          </w:tcPr>
          <w:p w14:paraId="7EF3EB23" w14:textId="77777777" w:rsidR="00AF10DC" w:rsidRDefault="00AF10DC" w:rsidP="00AF10DC">
            <w:r>
              <w:rPr>
                <w:rFonts w:hint="eastAsia"/>
              </w:rPr>
              <w:t>监控任务编号</w:t>
            </w:r>
          </w:p>
        </w:tc>
        <w:tc>
          <w:tcPr>
            <w:tcW w:w="993" w:type="dxa"/>
            <w:tcBorders>
              <w:bottom w:val="single" w:sz="4" w:space="0" w:color="auto"/>
            </w:tcBorders>
          </w:tcPr>
          <w:p w14:paraId="6E90A58F" w14:textId="77777777" w:rsidR="00AF10DC" w:rsidRPr="00652623" w:rsidRDefault="00AF10DC" w:rsidP="00AF10DC">
            <w:pPr>
              <w:rPr>
                <w:rFonts w:ascii="Calibri" w:hAnsi="Calibri" w:cs="Calibri"/>
                <w:color w:val="000000" w:themeColor="text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3E2C44ED" w14:textId="77777777" w:rsidR="00AF10DC" w:rsidRPr="00652623" w:rsidRDefault="00AF10DC" w:rsidP="00AF10DC">
            <w:pPr>
              <w:rPr>
                <w:rFonts w:ascii="Calibri" w:hAnsi="Calibri" w:cs="Calibri"/>
                <w:color w:val="000000" w:themeColor="text1"/>
                <w:szCs w:val="21"/>
              </w:rPr>
            </w:pPr>
            <w:r>
              <w:rPr>
                <w:rFonts w:ascii="Calibri" w:hAnsi="Calibri" w:cs="Calibri" w:hint="eastAsia"/>
                <w:color w:val="000000" w:themeColor="text1"/>
                <w:szCs w:val="21"/>
              </w:rPr>
              <w:t>是</w:t>
            </w:r>
          </w:p>
        </w:tc>
        <w:tc>
          <w:tcPr>
            <w:tcW w:w="3973" w:type="dxa"/>
            <w:tcBorders>
              <w:bottom w:val="single" w:sz="4" w:space="0" w:color="auto"/>
            </w:tcBorders>
          </w:tcPr>
          <w:p w14:paraId="435D1A2E" w14:textId="77777777" w:rsidR="00AF10DC" w:rsidRPr="00652623" w:rsidRDefault="00AF10DC" w:rsidP="00AF10DC">
            <w:pPr>
              <w:rPr>
                <w:rFonts w:ascii="Calibri" w:hAnsi="Calibri" w:cs="Calibri"/>
                <w:color w:val="000000" w:themeColor="text1"/>
                <w:szCs w:val="21"/>
              </w:rPr>
            </w:pPr>
            <w:r>
              <w:rPr>
                <w:rFonts w:ascii="Calibri" w:hAnsi="Calibri" w:cs="Calibri" w:hint="eastAsia"/>
                <w:color w:val="000000" w:themeColor="text1"/>
                <w:szCs w:val="21"/>
              </w:rPr>
              <w:t>电子脚环系统中报警对应属于哪个监控任务</w:t>
            </w:r>
          </w:p>
        </w:tc>
      </w:tr>
      <w:tr w:rsidR="003627D9" w:rsidRPr="00652623" w14:paraId="41D803A3" w14:textId="77777777" w:rsidTr="00655213">
        <w:trPr>
          <w:trHeight w:val="267"/>
        </w:trPr>
        <w:tc>
          <w:tcPr>
            <w:tcW w:w="2297" w:type="dxa"/>
            <w:gridSpan w:val="2"/>
            <w:tcBorders>
              <w:bottom w:val="single" w:sz="4" w:space="0" w:color="auto"/>
            </w:tcBorders>
          </w:tcPr>
          <w:p w14:paraId="64775248" w14:textId="77777777" w:rsidR="003627D9" w:rsidRDefault="003627D9" w:rsidP="00652623">
            <w:r>
              <w:rPr>
                <w:rFonts w:ascii="Calibri" w:hAnsi="Calibri" w:cs="Calibri" w:hint="eastAsia"/>
                <w:color w:val="000000" w:themeColor="text1"/>
                <w:sz w:val="21"/>
                <w:szCs w:val="21"/>
              </w:rPr>
              <w:t>a</w:t>
            </w:r>
            <w:r w:rsidRPr="00652623">
              <w:rPr>
                <w:rFonts w:ascii="Calibri" w:hAnsi="Calibri" w:cs="Calibri"/>
                <w:color w:val="000000" w:themeColor="text1"/>
                <w:sz w:val="21"/>
                <w:szCs w:val="21"/>
              </w:rPr>
              <w:t>larm</w:t>
            </w:r>
            <w:r>
              <w:rPr>
                <w:rFonts w:ascii="Calibri" w:hAnsi="Calibri" w:cs="Calibri" w:hint="eastAsia"/>
                <w:color w:val="000000" w:themeColor="text1"/>
                <w:sz w:val="21"/>
                <w:szCs w:val="21"/>
              </w:rPr>
              <w:t>Type</w:t>
            </w:r>
          </w:p>
        </w:tc>
        <w:tc>
          <w:tcPr>
            <w:tcW w:w="2126" w:type="dxa"/>
            <w:tcBorders>
              <w:bottom w:val="single" w:sz="4" w:space="0" w:color="auto"/>
            </w:tcBorders>
          </w:tcPr>
          <w:p w14:paraId="509C8B97" w14:textId="77777777" w:rsidR="003627D9" w:rsidRDefault="003627D9" w:rsidP="00652623">
            <w:r>
              <w:rPr>
                <w:rFonts w:hint="eastAsia"/>
              </w:rPr>
              <w:t>告警类型</w:t>
            </w:r>
          </w:p>
        </w:tc>
        <w:tc>
          <w:tcPr>
            <w:tcW w:w="993" w:type="dxa"/>
            <w:tcBorders>
              <w:bottom w:val="single" w:sz="4" w:space="0" w:color="auto"/>
            </w:tcBorders>
          </w:tcPr>
          <w:p w14:paraId="20A40E3A" w14:textId="77777777" w:rsidR="003627D9" w:rsidRPr="00652623" w:rsidRDefault="003627D9" w:rsidP="00652623">
            <w:pPr>
              <w:rPr>
                <w:rFonts w:ascii="Calibri" w:hAnsi="Calibri" w:cs="Calibri"/>
                <w:color w:val="000000" w:themeColor="text1"/>
                <w:szCs w:val="21"/>
              </w:rPr>
            </w:pPr>
            <w:r>
              <w:rPr>
                <w:rFonts w:ascii="Calibri" w:hAnsi="Calibri" w:cs="Calibri" w:hint="eastAsia"/>
                <w:color w:val="000000" w:themeColor="text1"/>
                <w:szCs w:val="21"/>
              </w:rPr>
              <w:t>Int</w:t>
            </w:r>
          </w:p>
        </w:tc>
        <w:tc>
          <w:tcPr>
            <w:tcW w:w="708" w:type="dxa"/>
            <w:tcBorders>
              <w:bottom w:val="single" w:sz="4" w:space="0" w:color="auto"/>
            </w:tcBorders>
          </w:tcPr>
          <w:p w14:paraId="50C28FE6" w14:textId="77777777" w:rsidR="003627D9" w:rsidRDefault="003627D9" w:rsidP="00652623">
            <w:pPr>
              <w:rPr>
                <w:rFonts w:ascii="Calibri" w:hAnsi="Calibri" w:cs="Calibri"/>
                <w:color w:val="000000" w:themeColor="text1"/>
                <w:szCs w:val="21"/>
              </w:rPr>
            </w:pPr>
            <w:r>
              <w:rPr>
                <w:rFonts w:ascii="Calibri" w:hAnsi="Calibri" w:cs="Calibri" w:hint="eastAsia"/>
                <w:color w:val="000000" w:themeColor="text1"/>
                <w:szCs w:val="21"/>
              </w:rPr>
              <w:t>是</w:t>
            </w:r>
          </w:p>
        </w:tc>
        <w:tc>
          <w:tcPr>
            <w:tcW w:w="3973" w:type="dxa"/>
            <w:tcBorders>
              <w:bottom w:val="single" w:sz="4" w:space="0" w:color="auto"/>
            </w:tcBorders>
          </w:tcPr>
          <w:p w14:paraId="531759AC" w14:textId="4E1FC8F7" w:rsidR="003627D9" w:rsidRDefault="008A19D7" w:rsidP="00652623">
            <w:pPr>
              <w:rPr>
                <w:rFonts w:ascii="Calibri" w:hAnsi="Calibri" w:cs="Calibri"/>
                <w:color w:val="000000" w:themeColor="text1"/>
                <w:szCs w:val="21"/>
              </w:rPr>
            </w:pPr>
            <w:ins w:id="14" w:author="世驹 丁" w:date="2019-02-20T15:20:00Z">
              <w:r>
                <w:rPr>
                  <w:rFonts w:hint="eastAsia"/>
                </w:rPr>
                <w:t>告警类型（</w:t>
              </w:r>
              <w:r>
                <w:rPr>
                  <w:rFonts w:hint="eastAsia"/>
                </w:rPr>
                <w:t>1</w:t>
              </w:r>
              <w:r>
                <w:rPr>
                  <w:rFonts w:hint="eastAsia"/>
                </w:rPr>
                <w:t>暴力拆卸告警、</w:t>
              </w:r>
              <w:r>
                <w:rPr>
                  <w:rFonts w:hint="eastAsia"/>
                </w:rPr>
                <w:t>2</w:t>
              </w:r>
              <w:r>
                <w:rPr>
                  <w:rFonts w:hint="eastAsia"/>
                </w:rPr>
                <w:t>越界告警、</w:t>
              </w:r>
              <w:r>
                <w:rPr>
                  <w:rFonts w:hint="eastAsia"/>
                </w:rPr>
                <w:t>3</w:t>
              </w:r>
              <w:r>
                <w:rPr>
                  <w:rFonts w:hint="eastAsia"/>
                </w:rPr>
                <w:t>低电量告警、</w:t>
              </w:r>
              <w:r>
                <w:rPr>
                  <w:rFonts w:hint="eastAsia"/>
                </w:rPr>
                <w:t>4</w:t>
              </w:r>
              <w:r>
                <w:rPr>
                  <w:rFonts w:hint="eastAsia"/>
                </w:rPr>
                <w:t>设备离线告警、</w:t>
              </w:r>
              <w:r>
                <w:rPr>
                  <w:rFonts w:hint="eastAsia"/>
                </w:rPr>
                <w:t>5</w:t>
              </w:r>
              <w:r>
                <w:rPr>
                  <w:rFonts w:hint="eastAsia"/>
                </w:rPr>
                <w:t>手动创建）</w:t>
              </w:r>
            </w:ins>
            <w:del w:id="15" w:author="世驹 丁" w:date="2019-02-20T15:20:00Z">
              <w:r w:rsidR="003627D9" w:rsidDel="008A19D7">
                <w:rPr>
                  <w:rFonts w:hint="eastAsia"/>
                </w:rPr>
                <w:delText>告警类型（</w:delText>
              </w:r>
              <w:r w:rsidR="003627D9" w:rsidDel="008A19D7">
                <w:rPr>
                  <w:rFonts w:hint="eastAsia"/>
                </w:rPr>
                <w:delText>1</w:delText>
              </w:r>
              <w:r w:rsidR="003627D9" w:rsidDel="008A19D7">
                <w:rPr>
                  <w:rFonts w:hint="eastAsia"/>
                </w:rPr>
                <w:delText>暴力拆卸告警、</w:delText>
              </w:r>
              <w:r w:rsidR="003627D9" w:rsidDel="008A19D7">
                <w:rPr>
                  <w:rFonts w:hint="eastAsia"/>
                </w:rPr>
                <w:delText>2</w:delText>
              </w:r>
              <w:r w:rsidR="003627D9" w:rsidDel="008A19D7">
                <w:rPr>
                  <w:rFonts w:hint="eastAsia"/>
                </w:rPr>
                <w:delText>越界告警、</w:delText>
              </w:r>
              <w:r w:rsidR="003627D9" w:rsidDel="008A19D7">
                <w:rPr>
                  <w:rFonts w:hint="eastAsia"/>
                </w:rPr>
                <w:delText>3</w:delText>
              </w:r>
              <w:r w:rsidR="003627D9" w:rsidDel="008A19D7">
                <w:rPr>
                  <w:rFonts w:hint="eastAsia"/>
                </w:rPr>
                <w:delText>低电量告警、</w:delText>
              </w:r>
              <w:r w:rsidR="003627D9" w:rsidDel="008A19D7">
                <w:rPr>
                  <w:rFonts w:hint="eastAsia"/>
                </w:rPr>
                <w:delText>4</w:delText>
              </w:r>
              <w:r w:rsidR="003627D9" w:rsidDel="008A19D7">
                <w:rPr>
                  <w:rFonts w:hint="eastAsia"/>
                </w:rPr>
                <w:delText>设备离线告警）</w:delText>
              </w:r>
            </w:del>
          </w:p>
        </w:tc>
      </w:tr>
      <w:tr w:rsidR="00EA6420" w:rsidRPr="00652623" w14:paraId="72DA70CE" w14:textId="77777777" w:rsidTr="00655213">
        <w:trPr>
          <w:trHeight w:val="267"/>
        </w:trPr>
        <w:tc>
          <w:tcPr>
            <w:tcW w:w="2297" w:type="dxa"/>
            <w:gridSpan w:val="2"/>
            <w:tcBorders>
              <w:bottom w:val="single" w:sz="4" w:space="0" w:color="auto"/>
            </w:tcBorders>
          </w:tcPr>
          <w:p w14:paraId="4FDA0652" w14:textId="35B63904" w:rsidR="00EA6420" w:rsidRDefault="00EA6420" w:rsidP="00652623">
            <w:pPr>
              <w:rPr>
                <w:rFonts w:ascii="Calibri" w:hAnsi="Calibri" w:cs="Calibri"/>
                <w:color w:val="000000" w:themeColor="text1"/>
                <w:szCs w:val="21"/>
              </w:rPr>
            </w:pPr>
            <w:r>
              <w:rPr>
                <w:rFonts w:ascii="Calibri" w:hAnsi="Calibri" w:cs="Calibri"/>
                <w:color w:val="000000" w:themeColor="text1"/>
                <w:szCs w:val="21"/>
              </w:rPr>
              <w:t>alarmTypeName</w:t>
            </w:r>
          </w:p>
        </w:tc>
        <w:tc>
          <w:tcPr>
            <w:tcW w:w="2126" w:type="dxa"/>
            <w:tcBorders>
              <w:bottom w:val="single" w:sz="4" w:space="0" w:color="auto"/>
            </w:tcBorders>
          </w:tcPr>
          <w:p w14:paraId="7A314975" w14:textId="33E0D7E8" w:rsidR="00EA6420" w:rsidRDefault="00EA6420" w:rsidP="00652623">
            <w:r>
              <w:rPr>
                <w:rFonts w:hint="eastAsia"/>
              </w:rPr>
              <w:t>告警类型（名称）</w:t>
            </w:r>
          </w:p>
        </w:tc>
        <w:tc>
          <w:tcPr>
            <w:tcW w:w="993" w:type="dxa"/>
            <w:tcBorders>
              <w:bottom w:val="single" w:sz="4" w:space="0" w:color="auto"/>
            </w:tcBorders>
          </w:tcPr>
          <w:p w14:paraId="4FDC0D42" w14:textId="6615A853" w:rsidR="00EA6420" w:rsidRDefault="00EA6420" w:rsidP="00652623">
            <w:pPr>
              <w:rPr>
                <w:rFonts w:ascii="Calibri" w:hAnsi="Calibri" w:cs="Calibri"/>
                <w:color w:val="000000" w:themeColor="text1"/>
                <w:szCs w:val="21"/>
              </w:rPr>
            </w:pPr>
            <w:r>
              <w:rPr>
                <w:rFonts w:ascii="Calibri" w:hAnsi="Calibri" w:cs="Calibri" w:hint="eastAsia"/>
                <w:color w:val="000000" w:themeColor="text1"/>
                <w:szCs w:val="21"/>
              </w:rPr>
              <w:t>String</w:t>
            </w:r>
          </w:p>
        </w:tc>
        <w:tc>
          <w:tcPr>
            <w:tcW w:w="708" w:type="dxa"/>
            <w:tcBorders>
              <w:bottom w:val="single" w:sz="4" w:space="0" w:color="auto"/>
            </w:tcBorders>
          </w:tcPr>
          <w:p w14:paraId="47F56B47" w14:textId="6716435A" w:rsidR="00EA6420" w:rsidRDefault="00EA6420" w:rsidP="00652623">
            <w:pPr>
              <w:rPr>
                <w:rFonts w:ascii="Calibri" w:hAnsi="Calibri" w:cs="Calibri"/>
                <w:color w:val="000000" w:themeColor="text1"/>
                <w:szCs w:val="21"/>
              </w:rPr>
            </w:pPr>
            <w:r>
              <w:rPr>
                <w:rFonts w:ascii="Calibri" w:hAnsi="Calibri" w:cs="Calibri" w:hint="eastAsia"/>
                <w:color w:val="000000" w:themeColor="text1"/>
                <w:szCs w:val="21"/>
              </w:rPr>
              <w:t>是</w:t>
            </w:r>
          </w:p>
        </w:tc>
        <w:tc>
          <w:tcPr>
            <w:tcW w:w="3973" w:type="dxa"/>
            <w:tcBorders>
              <w:bottom w:val="single" w:sz="4" w:space="0" w:color="auto"/>
            </w:tcBorders>
          </w:tcPr>
          <w:p w14:paraId="2D215584" w14:textId="77777777" w:rsidR="00EA6420" w:rsidRDefault="00EA6420" w:rsidP="00652623"/>
        </w:tc>
      </w:tr>
      <w:tr w:rsidR="004045D4" w:rsidRPr="00652623" w14:paraId="7DA62B7E" w14:textId="77777777" w:rsidTr="00655213">
        <w:trPr>
          <w:trHeight w:val="267"/>
        </w:trPr>
        <w:tc>
          <w:tcPr>
            <w:tcW w:w="2297" w:type="dxa"/>
            <w:gridSpan w:val="2"/>
            <w:tcBorders>
              <w:bottom w:val="single" w:sz="4" w:space="0" w:color="auto"/>
            </w:tcBorders>
          </w:tcPr>
          <w:p w14:paraId="27E11870" w14:textId="28D01F24" w:rsidR="004045D4" w:rsidRDefault="00FE7682" w:rsidP="00652623">
            <w:pPr>
              <w:rPr>
                <w:rFonts w:ascii="Calibri" w:hAnsi="Calibri" w:cs="Calibri"/>
                <w:color w:val="000000" w:themeColor="text1"/>
                <w:szCs w:val="21"/>
              </w:rPr>
            </w:pPr>
            <w:r w:rsidRPr="00CB56A5">
              <w:rPr>
                <w:rFonts w:ascii="Calibri" w:hAnsi="Calibri" w:cs="Calibri"/>
                <w:color w:val="000000" w:themeColor="text1"/>
                <w:sz w:val="21"/>
                <w:szCs w:val="21"/>
              </w:rPr>
              <w:t>incidentTypeId</w:t>
            </w:r>
          </w:p>
        </w:tc>
        <w:tc>
          <w:tcPr>
            <w:tcW w:w="2126" w:type="dxa"/>
            <w:tcBorders>
              <w:bottom w:val="single" w:sz="4" w:space="0" w:color="auto"/>
            </w:tcBorders>
          </w:tcPr>
          <w:p w14:paraId="01735A9B" w14:textId="36CA3F75" w:rsidR="004045D4" w:rsidRDefault="00FE7682" w:rsidP="00652623">
            <w:r w:rsidRPr="00CB56A5">
              <w:rPr>
                <w:rFonts w:ascii="Calibri" w:hAnsi="Calibri" w:cs="Calibri"/>
                <w:color w:val="000000" w:themeColor="text1"/>
                <w:sz w:val="21"/>
                <w:szCs w:val="21"/>
              </w:rPr>
              <w:t>警情类型</w:t>
            </w:r>
            <w:r w:rsidRPr="00CB56A5">
              <w:rPr>
                <w:rFonts w:ascii="Calibri" w:hAnsi="Calibri" w:cs="Calibri"/>
                <w:color w:val="000000" w:themeColor="text1"/>
                <w:sz w:val="21"/>
                <w:szCs w:val="21"/>
              </w:rPr>
              <w:t>ID</w:t>
            </w:r>
          </w:p>
        </w:tc>
        <w:tc>
          <w:tcPr>
            <w:tcW w:w="993" w:type="dxa"/>
            <w:tcBorders>
              <w:bottom w:val="single" w:sz="4" w:space="0" w:color="auto"/>
            </w:tcBorders>
          </w:tcPr>
          <w:p w14:paraId="41679E96" w14:textId="47FF1ACA" w:rsidR="004045D4" w:rsidRDefault="00FE7682" w:rsidP="00652623">
            <w:pPr>
              <w:rPr>
                <w:rFonts w:ascii="Calibri" w:hAnsi="Calibri" w:cs="Calibri"/>
                <w:color w:val="000000" w:themeColor="text1"/>
                <w:szCs w:val="21"/>
              </w:rPr>
            </w:pPr>
            <w:r>
              <w:rPr>
                <w:rFonts w:ascii="Calibri" w:hAnsi="Calibri" w:cs="Calibri" w:hint="eastAsia"/>
                <w:color w:val="000000" w:themeColor="text1"/>
                <w:szCs w:val="21"/>
              </w:rPr>
              <w:t>String</w:t>
            </w:r>
          </w:p>
        </w:tc>
        <w:tc>
          <w:tcPr>
            <w:tcW w:w="708" w:type="dxa"/>
            <w:tcBorders>
              <w:bottom w:val="single" w:sz="4" w:space="0" w:color="auto"/>
            </w:tcBorders>
          </w:tcPr>
          <w:p w14:paraId="3F3BB5C3" w14:textId="69DFB711" w:rsidR="004045D4" w:rsidRDefault="00FE7682" w:rsidP="00652623">
            <w:pPr>
              <w:rPr>
                <w:rFonts w:ascii="Calibri" w:hAnsi="Calibri" w:cs="Calibri"/>
                <w:color w:val="000000" w:themeColor="text1"/>
                <w:szCs w:val="21"/>
              </w:rPr>
            </w:pPr>
            <w:r>
              <w:rPr>
                <w:rFonts w:ascii="Calibri" w:hAnsi="Calibri" w:cs="Calibri" w:hint="eastAsia"/>
                <w:color w:val="000000" w:themeColor="text1"/>
                <w:szCs w:val="21"/>
              </w:rPr>
              <w:t>是</w:t>
            </w:r>
          </w:p>
        </w:tc>
        <w:tc>
          <w:tcPr>
            <w:tcW w:w="3973" w:type="dxa"/>
            <w:tcBorders>
              <w:bottom w:val="single" w:sz="4" w:space="0" w:color="auto"/>
            </w:tcBorders>
          </w:tcPr>
          <w:p w14:paraId="70B8D3E7" w14:textId="768BE5F9" w:rsidR="004045D4" w:rsidRDefault="00FE7682" w:rsidP="00652623">
            <w:r w:rsidRPr="00CB56A5">
              <w:rPr>
                <w:rFonts w:ascii="Calibri" w:hAnsi="Calibri" w:cs="Calibri"/>
                <w:color w:val="000000" w:themeColor="text1"/>
                <w:sz w:val="21"/>
                <w:szCs w:val="21"/>
              </w:rPr>
              <w:t>警情类型</w:t>
            </w:r>
            <w:r w:rsidRPr="00CB56A5">
              <w:rPr>
                <w:rFonts w:ascii="Calibri" w:hAnsi="Calibri" w:cs="Calibri"/>
                <w:color w:val="000000" w:themeColor="text1"/>
                <w:sz w:val="21"/>
                <w:szCs w:val="21"/>
              </w:rPr>
              <w:t>ID</w:t>
            </w:r>
          </w:p>
        </w:tc>
      </w:tr>
      <w:tr w:rsidR="00C52F59" w:rsidRPr="00652623" w14:paraId="7DD7CAD9" w14:textId="77777777" w:rsidTr="00655213">
        <w:trPr>
          <w:trHeight w:val="267"/>
        </w:trPr>
        <w:tc>
          <w:tcPr>
            <w:tcW w:w="2297" w:type="dxa"/>
            <w:gridSpan w:val="2"/>
            <w:tcBorders>
              <w:bottom w:val="single" w:sz="4" w:space="0" w:color="auto"/>
            </w:tcBorders>
          </w:tcPr>
          <w:p w14:paraId="17104A20" w14:textId="77777777" w:rsidR="00C52F59" w:rsidRPr="00652623" w:rsidRDefault="00C52F59" w:rsidP="00C52F59">
            <w:pPr>
              <w:rPr>
                <w:rFonts w:ascii="Calibri" w:hAnsi="Calibri" w:cs="Calibri"/>
                <w:color w:val="000000" w:themeColor="text1"/>
                <w:sz w:val="21"/>
                <w:szCs w:val="21"/>
              </w:rPr>
            </w:pPr>
            <w:r w:rsidRPr="00652623">
              <w:rPr>
                <w:rFonts w:ascii="Calibri" w:hAnsi="Calibri" w:cs="Calibri"/>
                <w:color w:val="000000" w:themeColor="text1"/>
                <w:sz w:val="21"/>
                <w:szCs w:val="21"/>
              </w:rPr>
              <w:t>incidentTime</w:t>
            </w:r>
          </w:p>
        </w:tc>
        <w:tc>
          <w:tcPr>
            <w:tcW w:w="2126" w:type="dxa"/>
            <w:tcBorders>
              <w:bottom w:val="single" w:sz="4" w:space="0" w:color="auto"/>
            </w:tcBorders>
          </w:tcPr>
          <w:p w14:paraId="66F87328" w14:textId="77777777" w:rsidR="00C52F59" w:rsidRPr="00652623" w:rsidRDefault="00C52F59" w:rsidP="00C52F59">
            <w:pPr>
              <w:rPr>
                <w:rFonts w:ascii="Calibri" w:hAnsi="Calibri" w:cs="Calibri"/>
                <w:color w:val="000000" w:themeColor="text1"/>
                <w:sz w:val="21"/>
                <w:szCs w:val="21"/>
              </w:rPr>
            </w:pPr>
            <w:r w:rsidRPr="00652623">
              <w:rPr>
                <w:rFonts w:ascii="Calibri" w:hAnsi="Calibri" w:cs="Calibri"/>
                <w:color w:val="000000" w:themeColor="text1"/>
                <w:sz w:val="21"/>
                <w:szCs w:val="21"/>
              </w:rPr>
              <w:t>事发时间</w:t>
            </w:r>
          </w:p>
        </w:tc>
        <w:tc>
          <w:tcPr>
            <w:tcW w:w="993" w:type="dxa"/>
            <w:tcBorders>
              <w:bottom w:val="single" w:sz="4" w:space="0" w:color="auto"/>
            </w:tcBorders>
          </w:tcPr>
          <w:p w14:paraId="6466B4F3" w14:textId="222550E4" w:rsidR="00C52F59" w:rsidRPr="00652623" w:rsidRDefault="00FE7682" w:rsidP="00C52F59">
            <w:pPr>
              <w:rPr>
                <w:rFonts w:ascii="Calibri" w:hAnsi="Calibri" w:cs="Calibri"/>
                <w:color w:val="000000" w:themeColor="text1"/>
                <w:sz w:val="21"/>
                <w:szCs w:val="21"/>
              </w:rPr>
            </w:pPr>
            <w:r>
              <w:rPr>
                <w:rFonts w:ascii="Calibri" w:hAnsi="Calibri" w:cs="Calibri"/>
                <w:color w:val="000000" w:themeColor="text1"/>
                <w:sz w:val="21"/>
                <w:szCs w:val="21"/>
              </w:rPr>
              <w:t>String</w:t>
            </w:r>
          </w:p>
        </w:tc>
        <w:tc>
          <w:tcPr>
            <w:tcW w:w="708" w:type="dxa"/>
            <w:tcBorders>
              <w:bottom w:val="single" w:sz="4" w:space="0" w:color="auto"/>
            </w:tcBorders>
          </w:tcPr>
          <w:p w14:paraId="5338ABF0" w14:textId="77777777" w:rsidR="00C52F59" w:rsidRPr="00652623" w:rsidRDefault="00C52F59" w:rsidP="00C52F59">
            <w:pPr>
              <w:rPr>
                <w:rFonts w:ascii="Calibri" w:hAnsi="Calibri" w:cs="Calibri"/>
                <w:color w:val="000000" w:themeColor="text1"/>
                <w:sz w:val="21"/>
                <w:szCs w:val="21"/>
              </w:rPr>
            </w:pPr>
            <w:r w:rsidRPr="00652623">
              <w:rPr>
                <w:rFonts w:ascii="Calibri" w:hAnsi="Calibri" w:cs="Calibri"/>
                <w:color w:val="000000" w:themeColor="text1"/>
                <w:sz w:val="21"/>
                <w:szCs w:val="21"/>
              </w:rPr>
              <w:t>是</w:t>
            </w:r>
          </w:p>
        </w:tc>
        <w:tc>
          <w:tcPr>
            <w:tcW w:w="3973" w:type="dxa"/>
            <w:tcBorders>
              <w:bottom w:val="single" w:sz="4" w:space="0" w:color="auto"/>
            </w:tcBorders>
          </w:tcPr>
          <w:p w14:paraId="4028F1FA" w14:textId="387EF037" w:rsidR="00C52F59" w:rsidRDefault="00C52F59" w:rsidP="00C52F59">
            <w:r>
              <w:rPr>
                <w:rFonts w:hint="eastAsia"/>
              </w:rPr>
              <w:t>告警时间</w:t>
            </w:r>
            <w:r w:rsidR="00FE7682">
              <w:rPr>
                <w:rFonts w:hint="eastAsia"/>
              </w:rPr>
              <w:t>（时间格式为</w:t>
            </w:r>
            <w:r w:rsidR="00FE7682">
              <w:rPr>
                <w:rFonts w:hint="eastAsia"/>
              </w:rPr>
              <w:t>yyy</w:t>
            </w:r>
            <w:r w:rsidR="00FE7682">
              <w:t>y-MM-dd HH:mm:ss</w:t>
            </w:r>
            <w:r w:rsidR="00964B42">
              <w:t xml:space="preserve"> </w:t>
            </w:r>
            <w:r w:rsidR="00964B42">
              <w:rPr>
                <w:rFonts w:hint="eastAsia"/>
              </w:rPr>
              <w:t>以下类同</w:t>
            </w:r>
            <w:r w:rsidR="00FE7682">
              <w:rPr>
                <w:rFonts w:hint="eastAsia"/>
              </w:rPr>
              <w:t>）</w:t>
            </w:r>
          </w:p>
        </w:tc>
      </w:tr>
      <w:tr w:rsidR="000B1F50" w:rsidRPr="00652623" w14:paraId="08166E5A" w14:textId="77777777" w:rsidTr="00655213">
        <w:trPr>
          <w:trHeight w:val="267"/>
        </w:trPr>
        <w:tc>
          <w:tcPr>
            <w:tcW w:w="2297" w:type="dxa"/>
            <w:gridSpan w:val="2"/>
            <w:tcBorders>
              <w:bottom w:val="single" w:sz="4" w:space="0" w:color="auto"/>
            </w:tcBorders>
          </w:tcPr>
          <w:p w14:paraId="5A8DEE87"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incidentAddress</w:t>
            </w:r>
          </w:p>
        </w:tc>
        <w:tc>
          <w:tcPr>
            <w:tcW w:w="2126" w:type="dxa"/>
            <w:tcBorders>
              <w:bottom w:val="single" w:sz="4" w:space="0" w:color="auto"/>
            </w:tcBorders>
          </w:tcPr>
          <w:p w14:paraId="12048916"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事发地址</w:t>
            </w:r>
          </w:p>
        </w:tc>
        <w:tc>
          <w:tcPr>
            <w:tcW w:w="993" w:type="dxa"/>
            <w:tcBorders>
              <w:bottom w:val="single" w:sz="4" w:space="0" w:color="auto"/>
            </w:tcBorders>
          </w:tcPr>
          <w:p w14:paraId="530BD4E0"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07F284F2"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是</w:t>
            </w:r>
          </w:p>
        </w:tc>
        <w:tc>
          <w:tcPr>
            <w:tcW w:w="3973" w:type="dxa"/>
            <w:tcBorders>
              <w:bottom w:val="single" w:sz="4" w:space="0" w:color="auto"/>
            </w:tcBorders>
          </w:tcPr>
          <w:p w14:paraId="7DE2FD25"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hint="eastAsia"/>
                <w:color w:val="000000" w:themeColor="text1"/>
                <w:sz w:val="21"/>
                <w:szCs w:val="21"/>
              </w:rPr>
              <w:t>不能</w:t>
            </w:r>
            <w:r w:rsidRPr="00652623">
              <w:rPr>
                <w:rFonts w:ascii="Calibri" w:hAnsi="Calibri" w:cs="Calibri"/>
                <w:color w:val="000000" w:themeColor="text1"/>
                <w:sz w:val="21"/>
                <w:szCs w:val="21"/>
              </w:rPr>
              <w:t>为空</w:t>
            </w:r>
            <w:r w:rsidRPr="00652623">
              <w:rPr>
                <w:rFonts w:ascii="Calibri" w:hAnsi="Calibri" w:cs="Calibri" w:hint="eastAsia"/>
                <w:color w:val="000000" w:themeColor="text1"/>
                <w:sz w:val="21"/>
                <w:szCs w:val="21"/>
              </w:rPr>
              <w:t>，长度</w:t>
            </w:r>
            <w:r w:rsidRPr="00652623">
              <w:rPr>
                <w:rFonts w:ascii="Calibri" w:hAnsi="Calibri" w:cs="Calibri"/>
                <w:color w:val="000000" w:themeColor="text1"/>
                <w:sz w:val="21"/>
                <w:szCs w:val="21"/>
              </w:rPr>
              <w:t>512</w:t>
            </w:r>
            <w:r w:rsidRPr="00652623">
              <w:rPr>
                <w:rFonts w:ascii="Calibri" w:hAnsi="Calibri" w:cs="Calibri" w:hint="eastAsia"/>
                <w:color w:val="000000" w:themeColor="text1"/>
                <w:sz w:val="21"/>
                <w:szCs w:val="21"/>
              </w:rPr>
              <w:t>个</w:t>
            </w:r>
            <w:r w:rsidRPr="00652623">
              <w:rPr>
                <w:rFonts w:ascii="Calibri" w:hAnsi="Calibri" w:cs="Calibri"/>
                <w:color w:val="000000" w:themeColor="text1"/>
                <w:sz w:val="21"/>
                <w:szCs w:val="21"/>
              </w:rPr>
              <w:t>字符之内</w:t>
            </w:r>
          </w:p>
        </w:tc>
      </w:tr>
      <w:tr w:rsidR="000B1F50" w:rsidRPr="00652623" w14:paraId="301AB25E" w14:textId="77777777" w:rsidTr="00655213">
        <w:trPr>
          <w:trHeight w:val="267"/>
        </w:trPr>
        <w:tc>
          <w:tcPr>
            <w:tcW w:w="2297" w:type="dxa"/>
            <w:gridSpan w:val="2"/>
            <w:tcBorders>
              <w:bottom w:val="single" w:sz="4" w:space="0" w:color="auto"/>
            </w:tcBorders>
          </w:tcPr>
          <w:p w14:paraId="5F943A8D" w14:textId="77777777" w:rsidR="000B1F50" w:rsidRPr="00C72DA3" w:rsidRDefault="000B1F50" w:rsidP="000B1F50">
            <w:r w:rsidRPr="007E164D">
              <w:t>incident</w:t>
            </w:r>
            <w:r>
              <w:t>L</w:t>
            </w:r>
            <w:r w:rsidRPr="00C72DA3">
              <w:t>atitude</w:t>
            </w:r>
          </w:p>
        </w:tc>
        <w:tc>
          <w:tcPr>
            <w:tcW w:w="2126" w:type="dxa"/>
            <w:tcBorders>
              <w:bottom w:val="single" w:sz="4" w:space="0" w:color="auto"/>
            </w:tcBorders>
          </w:tcPr>
          <w:p w14:paraId="5497147B" w14:textId="77777777" w:rsidR="000B1F50" w:rsidRPr="00C72DA3" w:rsidRDefault="000B1F50" w:rsidP="000B1F50">
            <w:r w:rsidRPr="007E164D">
              <w:rPr>
                <w:rFonts w:hint="eastAsia"/>
              </w:rPr>
              <w:t>事发地址</w:t>
            </w:r>
            <w:r w:rsidRPr="00C72DA3">
              <w:t>纬度</w:t>
            </w:r>
          </w:p>
        </w:tc>
        <w:tc>
          <w:tcPr>
            <w:tcW w:w="993" w:type="dxa"/>
            <w:tcBorders>
              <w:bottom w:val="single" w:sz="4" w:space="0" w:color="auto"/>
            </w:tcBorders>
          </w:tcPr>
          <w:p w14:paraId="42F983AE" w14:textId="53249A81" w:rsidR="000B1F50" w:rsidRPr="00C72DA3" w:rsidRDefault="00FD6F54" w:rsidP="000B1F50">
            <w:ins w:id="16" w:author="世驹 丁" w:date="2019-02-25T16:51:00Z">
              <w:r>
                <w:t>String</w:t>
              </w:r>
            </w:ins>
            <w:del w:id="17" w:author="世驹 丁" w:date="2019-02-25T16:51:00Z">
              <w:r w:rsidR="000B1F50" w:rsidRPr="00C72DA3" w:rsidDel="00FD6F54">
                <w:delText>Double</w:delText>
              </w:r>
            </w:del>
          </w:p>
        </w:tc>
        <w:tc>
          <w:tcPr>
            <w:tcW w:w="708" w:type="dxa"/>
            <w:tcBorders>
              <w:bottom w:val="single" w:sz="4" w:space="0" w:color="auto"/>
            </w:tcBorders>
          </w:tcPr>
          <w:p w14:paraId="793D919C" w14:textId="77777777" w:rsidR="000B1F50" w:rsidRPr="00C72DA3" w:rsidRDefault="000B1F50" w:rsidP="000B1F50">
            <w:r w:rsidRPr="00C72DA3">
              <w:t>是</w:t>
            </w:r>
          </w:p>
        </w:tc>
        <w:tc>
          <w:tcPr>
            <w:tcW w:w="3973" w:type="dxa"/>
            <w:tcBorders>
              <w:bottom w:val="single" w:sz="4" w:space="0" w:color="auto"/>
            </w:tcBorders>
          </w:tcPr>
          <w:p w14:paraId="4A0800FC" w14:textId="77777777" w:rsidR="000B1F50" w:rsidRPr="00C72DA3" w:rsidRDefault="000B1F50" w:rsidP="000B1F50"/>
        </w:tc>
      </w:tr>
      <w:tr w:rsidR="000B1F50" w:rsidRPr="00652623" w14:paraId="456E022A" w14:textId="77777777" w:rsidTr="00655213">
        <w:trPr>
          <w:trHeight w:val="267"/>
        </w:trPr>
        <w:tc>
          <w:tcPr>
            <w:tcW w:w="2297" w:type="dxa"/>
            <w:gridSpan w:val="2"/>
            <w:tcBorders>
              <w:bottom w:val="single" w:sz="4" w:space="0" w:color="auto"/>
            </w:tcBorders>
          </w:tcPr>
          <w:p w14:paraId="0B398C6E" w14:textId="77777777" w:rsidR="000B1F50" w:rsidRPr="00C72DA3" w:rsidRDefault="000B1F50" w:rsidP="000B1F50">
            <w:r w:rsidRPr="007E164D">
              <w:t>incident</w:t>
            </w:r>
            <w:r>
              <w:t>L</w:t>
            </w:r>
            <w:r w:rsidRPr="00C72DA3">
              <w:t>ongitude</w:t>
            </w:r>
          </w:p>
        </w:tc>
        <w:tc>
          <w:tcPr>
            <w:tcW w:w="2126" w:type="dxa"/>
            <w:tcBorders>
              <w:bottom w:val="single" w:sz="4" w:space="0" w:color="auto"/>
            </w:tcBorders>
          </w:tcPr>
          <w:p w14:paraId="39CD07FE" w14:textId="77777777" w:rsidR="000B1F50" w:rsidRPr="00C72DA3" w:rsidRDefault="000B1F50" w:rsidP="000B1F50">
            <w:r w:rsidRPr="007E164D">
              <w:rPr>
                <w:rFonts w:hint="eastAsia"/>
              </w:rPr>
              <w:t>事发地址</w:t>
            </w:r>
            <w:r w:rsidRPr="00C72DA3">
              <w:t>经度</w:t>
            </w:r>
          </w:p>
        </w:tc>
        <w:tc>
          <w:tcPr>
            <w:tcW w:w="993" w:type="dxa"/>
            <w:tcBorders>
              <w:bottom w:val="single" w:sz="4" w:space="0" w:color="auto"/>
            </w:tcBorders>
          </w:tcPr>
          <w:p w14:paraId="09B85F50" w14:textId="7B75A0A2" w:rsidR="000B1F50" w:rsidRPr="00C72DA3" w:rsidRDefault="00FD6F54" w:rsidP="000B1F50">
            <w:ins w:id="18" w:author="世驹 丁" w:date="2019-02-25T16:51:00Z">
              <w:r>
                <w:t>String</w:t>
              </w:r>
            </w:ins>
            <w:del w:id="19" w:author="世驹 丁" w:date="2019-02-25T16:51:00Z">
              <w:r w:rsidR="000B1F50" w:rsidRPr="00C72DA3" w:rsidDel="00FD6F54">
                <w:delText>Double</w:delText>
              </w:r>
            </w:del>
          </w:p>
        </w:tc>
        <w:tc>
          <w:tcPr>
            <w:tcW w:w="708" w:type="dxa"/>
            <w:tcBorders>
              <w:bottom w:val="single" w:sz="4" w:space="0" w:color="auto"/>
            </w:tcBorders>
          </w:tcPr>
          <w:p w14:paraId="012D30D8" w14:textId="77777777" w:rsidR="000B1F50" w:rsidRPr="00C72DA3" w:rsidRDefault="000B1F50" w:rsidP="000B1F50">
            <w:r w:rsidRPr="00C72DA3">
              <w:t>是</w:t>
            </w:r>
          </w:p>
        </w:tc>
        <w:tc>
          <w:tcPr>
            <w:tcW w:w="3973" w:type="dxa"/>
            <w:tcBorders>
              <w:bottom w:val="single" w:sz="4" w:space="0" w:color="auto"/>
            </w:tcBorders>
          </w:tcPr>
          <w:p w14:paraId="3DB78B76" w14:textId="77777777" w:rsidR="000B1F50" w:rsidRDefault="000B1F50" w:rsidP="000B1F50"/>
        </w:tc>
      </w:tr>
      <w:tr w:rsidR="00652623" w:rsidRPr="00652623" w14:paraId="36459404" w14:textId="77777777" w:rsidTr="00655213">
        <w:trPr>
          <w:trHeight w:val="267"/>
        </w:trPr>
        <w:tc>
          <w:tcPr>
            <w:tcW w:w="2297" w:type="dxa"/>
            <w:gridSpan w:val="2"/>
            <w:tcBorders>
              <w:bottom w:val="single" w:sz="4" w:space="0" w:color="auto"/>
            </w:tcBorders>
          </w:tcPr>
          <w:p w14:paraId="2855D176" w14:textId="7535ADB6"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incidentReport</w:t>
            </w:r>
            <w:r w:rsidR="00B90979">
              <w:rPr>
                <w:rFonts w:ascii="Calibri" w:hAnsi="Calibri" w:cs="Calibri"/>
                <w:color w:val="000000" w:themeColor="text1"/>
                <w:sz w:val="21"/>
                <w:szCs w:val="21"/>
              </w:rPr>
              <w:t>er</w:t>
            </w:r>
          </w:p>
        </w:tc>
        <w:tc>
          <w:tcPr>
            <w:tcW w:w="2126" w:type="dxa"/>
            <w:tcBorders>
              <w:bottom w:val="single" w:sz="4" w:space="0" w:color="auto"/>
            </w:tcBorders>
          </w:tcPr>
          <w:p w14:paraId="7F516B4A"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报警人</w:t>
            </w:r>
          </w:p>
        </w:tc>
        <w:tc>
          <w:tcPr>
            <w:tcW w:w="993" w:type="dxa"/>
            <w:tcBorders>
              <w:bottom w:val="single" w:sz="4" w:space="0" w:color="auto"/>
            </w:tcBorders>
          </w:tcPr>
          <w:p w14:paraId="718DE466"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6B801A42"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是</w:t>
            </w:r>
          </w:p>
        </w:tc>
        <w:tc>
          <w:tcPr>
            <w:tcW w:w="3973" w:type="dxa"/>
            <w:tcBorders>
              <w:bottom w:val="single" w:sz="4" w:space="0" w:color="auto"/>
            </w:tcBorders>
          </w:tcPr>
          <w:p w14:paraId="2C7C43E6"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hint="eastAsia"/>
                <w:color w:val="000000" w:themeColor="text1"/>
                <w:sz w:val="21"/>
                <w:szCs w:val="21"/>
              </w:rPr>
              <w:t>长度</w:t>
            </w:r>
            <w:r w:rsidRPr="00652623">
              <w:rPr>
                <w:rFonts w:ascii="Calibri" w:hAnsi="Calibri" w:cs="Calibri" w:hint="eastAsia"/>
                <w:color w:val="000000" w:themeColor="text1"/>
                <w:sz w:val="21"/>
                <w:szCs w:val="21"/>
              </w:rPr>
              <w:t>10</w:t>
            </w:r>
            <w:r w:rsidRPr="00652623">
              <w:rPr>
                <w:rFonts w:ascii="Calibri" w:hAnsi="Calibri" w:cs="Calibri"/>
                <w:color w:val="000000" w:themeColor="text1"/>
                <w:sz w:val="21"/>
                <w:szCs w:val="21"/>
              </w:rPr>
              <w:t>0</w:t>
            </w:r>
            <w:r w:rsidRPr="00652623">
              <w:rPr>
                <w:rFonts w:ascii="Calibri" w:hAnsi="Calibri" w:cs="Calibri" w:hint="eastAsia"/>
                <w:color w:val="000000" w:themeColor="text1"/>
                <w:sz w:val="21"/>
                <w:szCs w:val="21"/>
              </w:rPr>
              <w:t>个</w:t>
            </w:r>
            <w:r w:rsidRPr="00652623">
              <w:rPr>
                <w:rFonts w:ascii="Calibri" w:hAnsi="Calibri" w:cs="Calibri"/>
                <w:color w:val="000000" w:themeColor="text1"/>
                <w:sz w:val="21"/>
                <w:szCs w:val="21"/>
              </w:rPr>
              <w:t>字符以内，</w:t>
            </w:r>
            <w:r w:rsidRPr="00652623">
              <w:rPr>
                <w:rFonts w:ascii="Calibri" w:hAnsi="Calibri" w:cs="Calibri" w:hint="eastAsia"/>
                <w:color w:val="000000" w:themeColor="text1"/>
                <w:sz w:val="21"/>
                <w:szCs w:val="21"/>
              </w:rPr>
              <w:t>不能</w:t>
            </w:r>
            <w:r w:rsidRPr="00652623">
              <w:rPr>
                <w:rFonts w:ascii="Calibri" w:hAnsi="Calibri" w:cs="Calibri"/>
                <w:color w:val="000000" w:themeColor="text1"/>
                <w:sz w:val="21"/>
                <w:szCs w:val="21"/>
              </w:rPr>
              <w:t>为空</w:t>
            </w:r>
            <w:r w:rsidR="00623930">
              <w:rPr>
                <w:rFonts w:ascii="Calibri" w:hAnsi="Calibri" w:cs="Calibri" w:hint="eastAsia"/>
                <w:color w:val="000000" w:themeColor="text1"/>
                <w:sz w:val="21"/>
                <w:szCs w:val="21"/>
              </w:rPr>
              <w:t>（电子脚环系统中监控用户账号）</w:t>
            </w:r>
          </w:p>
        </w:tc>
      </w:tr>
      <w:tr w:rsidR="00652623" w:rsidRPr="00652623" w14:paraId="43DF6019" w14:textId="77777777" w:rsidTr="00655213">
        <w:trPr>
          <w:trHeight w:val="267"/>
        </w:trPr>
        <w:tc>
          <w:tcPr>
            <w:tcW w:w="2297" w:type="dxa"/>
            <w:gridSpan w:val="2"/>
            <w:tcBorders>
              <w:bottom w:val="single" w:sz="4" w:space="0" w:color="auto"/>
            </w:tcBorders>
          </w:tcPr>
          <w:p w14:paraId="264C1F8B"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incidentReportPhone</w:t>
            </w:r>
          </w:p>
        </w:tc>
        <w:tc>
          <w:tcPr>
            <w:tcW w:w="2126" w:type="dxa"/>
            <w:tcBorders>
              <w:bottom w:val="single" w:sz="4" w:space="0" w:color="auto"/>
            </w:tcBorders>
          </w:tcPr>
          <w:p w14:paraId="5162D2EA"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报警人联系电话</w:t>
            </w:r>
          </w:p>
        </w:tc>
        <w:tc>
          <w:tcPr>
            <w:tcW w:w="993" w:type="dxa"/>
            <w:tcBorders>
              <w:bottom w:val="single" w:sz="4" w:space="0" w:color="auto"/>
            </w:tcBorders>
          </w:tcPr>
          <w:p w14:paraId="5742366B"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222E97CA" w14:textId="77777777" w:rsidR="00652623" w:rsidRPr="00652623" w:rsidRDefault="00652623" w:rsidP="00652623">
            <w:pPr>
              <w:rPr>
                <w:rFonts w:ascii="Calibri" w:hAnsi="Calibri" w:cs="Calibri"/>
                <w:color w:val="000000" w:themeColor="text1"/>
                <w:sz w:val="21"/>
                <w:szCs w:val="21"/>
              </w:rPr>
            </w:pPr>
          </w:p>
        </w:tc>
        <w:tc>
          <w:tcPr>
            <w:tcW w:w="3973" w:type="dxa"/>
            <w:tcBorders>
              <w:bottom w:val="single" w:sz="4" w:space="0" w:color="auto"/>
            </w:tcBorders>
          </w:tcPr>
          <w:p w14:paraId="7081EFF4"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hint="eastAsia"/>
                <w:color w:val="000000" w:themeColor="text1"/>
                <w:sz w:val="21"/>
                <w:szCs w:val="21"/>
              </w:rPr>
              <w:t>数字</w:t>
            </w:r>
            <w:r w:rsidR="00623930">
              <w:rPr>
                <w:rFonts w:ascii="Calibri" w:hAnsi="Calibri" w:cs="Calibri" w:hint="eastAsia"/>
                <w:color w:val="000000" w:themeColor="text1"/>
                <w:sz w:val="21"/>
                <w:szCs w:val="21"/>
              </w:rPr>
              <w:t>（电子脚环系统中监控用户的手机号）</w:t>
            </w:r>
          </w:p>
        </w:tc>
      </w:tr>
      <w:tr w:rsidR="000B1F50" w:rsidRPr="00652623" w14:paraId="00C99A4E" w14:textId="77777777" w:rsidTr="00655213">
        <w:trPr>
          <w:trHeight w:val="267"/>
        </w:trPr>
        <w:tc>
          <w:tcPr>
            <w:tcW w:w="2297" w:type="dxa"/>
            <w:gridSpan w:val="2"/>
            <w:tcBorders>
              <w:bottom w:val="single" w:sz="4" w:space="0" w:color="auto"/>
            </w:tcBorders>
          </w:tcPr>
          <w:p w14:paraId="6B766DAE"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incidentGradeId</w:t>
            </w:r>
          </w:p>
        </w:tc>
        <w:tc>
          <w:tcPr>
            <w:tcW w:w="2126" w:type="dxa"/>
            <w:tcBorders>
              <w:bottom w:val="single" w:sz="4" w:space="0" w:color="auto"/>
            </w:tcBorders>
          </w:tcPr>
          <w:p w14:paraId="395A9ACE" w14:textId="444831AF"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警情级别</w:t>
            </w:r>
          </w:p>
        </w:tc>
        <w:tc>
          <w:tcPr>
            <w:tcW w:w="993" w:type="dxa"/>
            <w:tcBorders>
              <w:bottom w:val="single" w:sz="4" w:space="0" w:color="auto"/>
            </w:tcBorders>
          </w:tcPr>
          <w:p w14:paraId="63F1AE92"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Int</w:t>
            </w:r>
          </w:p>
        </w:tc>
        <w:tc>
          <w:tcPr>
            <w:tcW w:w="708" w:type="dxa"/>
            <w:tcBorders>
              <w:bottom w:val="single" w:sz="4" w:space="0" w:color="auto"/>
            </w:tcBorders>
          </w:tcPr>
          <w:p w14:paraId="49C2F9CB"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color w:val="000000" w:themeColor="text1"/>
                <w:sz w:val="21"/>
                <w:szCs w:val="21"/>
              </w:rPr>
              <w:t>是</w:t>
            </w:r>
          </w:p>
        </w:tc>
        <w:tc>
          <w:tcPr>
            <w:tcW w:w="3973" w:type="dxa"/>
            <w:tcBorders>
              <w:bottom w:val="single" w:sz="4" w:space="0" w:color="auto"/>
            </w:tcBorders>
          </w:tcPr>
          <w:p w14:paraId="57F5CA05"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hint="eastAsia"/>
                <w:color w:val="000000" w:themeColor="text1"/>
                <w:sz w:val="21"/>
                <w:szCs w:val="21"/>
              </w:rPr>
              <w:t>必须</w:t>
            </w:r>
            <w:r w:rsidRPr="00652623">
              <w:rPr>
                <w:rFonts w:ascii="Calibri" w:hAnsi="Calibri" w:cs="Calibri"/>
                <w:color w:val="000000" w:themeColor="text1"/>
                <w:sz w:val="21"/>
                <w:szCs w:val="21"/>
              </w:rPr>
              <w:t>为字典表里</w:t>
            </w:r>
            <w:r w:rsidRPr="00652623">
              <w:rPr>
                <w:rFonts w:ascii="Calibri" w:hAnsi="Calibri" w:cs="Calibri" w:hint="eastAsia"/>
                <w:color w:val="000000" w:themeColor="text1"/>
                <w:sz w:val="21"/>
                <w:szCs w:val="21"/>
              </w:rPr>
              <w:t>的</w:t>
            </w:r>
            <w:r w:rsidRPr="00652623">
              <w:rPr>
                <w:rFonts w:ascii="Calibri" w:hAnsi="Calibri" w:cs="Calibri"/>
                <w:color w:val="000000" w:themeColor="text1"/>
                <w:sz w:val="21"/>
                <w:szCs w:val="21"/>
              </w:rPr>
              <w:t>内容</w:t>
            </w:r>
            <w:r w:rsidRPr="00652623">
              <w:rPr>
                <w:rFonts w:ascii="Calibri" w:hAnsi="Calibri" w:cs="Calibri" w:hint="eastAsia"/>
                <w:color w:val="000000" w:themeColor="text1"/>
                <w:sz w:val="21"/>
                <w:szCs w:val="21"/>
              </w:rPr>
              <w:t>，</w:t>
            </w:r>
            <w:r w:rsidRPr="00652623">
              <w:rPr>
                <w:rFonts w:ascii="Calibri" w:hAnsi="Calibri" w:cs="Calibri"/>
                <w:color w:val="000000" w:themeColor="text1"/>
                <w:sz w:val="21"/>
                <w:szCs w:val="21"/>
              </w:rPr>
              <w:t>不能为空</w:t>
            </w:r>
          </w:p>
          <w:p w14:paraId="0B540387"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hint="eastAsia"/>
                <w:color w:val="000000" w:themeColor="text1"/>
                <w:sz w:val="21"/>
                <w:szCs w:val="21"/>
              </w:rPr>
              <w:t>1</w:t>
            </w:r>
            <w:r w:rsidRPr="00652623">
              <w:rPr>
                <w:rFonts w:ascii="Calibri" w:hAnsi="Calibri" w:cs="Calibri" w:hint="eastAsia"/>
                <w:color w:val="000000" w:themeColor="text1"/>
                <w:sz w:val="21"/>
                <w:szCs w:val="21"/>
              </w:rPr>
              <w:t>：绿色；</w:t>
            </w:r>
            <w:r w:rsidRPr="00652623">
              <w:rPr>
                <w:rFonts w:ascii="Calibri" w:hAnsi="Calibri" w:cs="Calibri" w:hint="eastAsia"/>
                <w:color w:val="000000" w:themeColor="text1"/>
                <w:sz w:val="21"/>
                <w:szCs w:val="21"/>
              </w:rPr>
              <w:t>2</w:t>
            </w:r>
            <w:r w:rsidRPr="00652623">
              <w:rPr>
                <w:rFonts w:ascii="Calibri" w:hAnsi="Calibri" w:cs="Calibri" w:hint="eastAsia"/>
                <w:color w:val="000000" w:themeColor="text1"/>
                <w:sz w:val="21"/>
                <w:szCs w:val="21"/>
              </w:rPr>
              <w:t>：黄色；</w:t>
            </w:r>
            <w:r w:rsidRPr="00652623">
              <w:rPr>
                <w:rFonts w:ascii="Calibri" w:hAnsi="Calibri" w:cs="Calibri" w:hint="eastAsia"/>
                <w:color w:val="000000" w:themeColor="text1"/>
                <w:sz w:val="21"/>
                <w:szCs w:val="21"/>
              </w:rPr>
              <w:t>3</w:t>
            </w:r>
            <w:r w:rsidRPr="00652623">
              <w:rPr>
                <w:rFonts w:ascii="Calibri" w:hAnsi="Calibri" w:cs="Calibri" w:hint="eastAsia"/>
                <w:color w:val="000000" w:themeColor="text1"/>
                <w:sz w:val="21"/>
                <w:szCs w:val="21"/>
              </w:rPr>
              <w:t>：红色</w:t>
            </w:r>
          </w:p>
          <w:p w14:paraId="31180020" w14:textId="77777777" w:rsidR="000B1F50" w:rsidRPr="00652623" w:rsidRDefault="000B1F50" w:rsidP="000B1F50">
            <w:pPr>
              <w:rPr>
                <w:rFonts w:ascii="Calibri" w:hAnsi="Calibri" w:cs="Calibri"/>
                <w:color w:val="000000" w:themeColor="text1"/>
                <w:sz w:val="21"/>
                <w:szCs w:val="21"/>
              </w:rPr>
            </w:pPr>
            <w:r w:rsidRPr="00652623">
              <w:rPr>
                <w:rFonts w:ascii="Calibri" w:hAnsi="Calibri" w:cs="Calibri" w:hint="eastAsia"/>
                <w:color w:val="000000" w:themeColor="text1"/>
                <w:sz w:val="21"/>
                <w:szCs w:val="21"/>
              </w:rPr>
              <w:t>数字越大，级别越高</w:t>
            </w:r>
          </w:p>
        </w:tc>
      </w:tr>
      <w:tr w:rsidR="00EA6420" w:rsidRPr="00652623" w14:paraId="2B56E9DE" w14:textId="77777777" w:rsidTr="00655213">
        <w:trPr>
          <w:trHeight w:val="267"/>
        </w:trPr>
        <w:tc>
          <w:tcPr>
            <w:tcW w:w="2297" w:type="dxa"/>
            <w:gridSpan w:val="2"/>
            <w:tcBorders>
              <w:bottom w:val="single" w:sz="4" w:space="0" w:color="auto"/>
            </w:tcBorders>
          </w:tcPr>
          <w:p w14:paraId="2F657289" w14:textId="2701A536" w:rsidR="00EA6420" w:rsidRPr="00652623" w:rsidRDefault="005150B3" w:rsidP="000B1F50">
            <w:pPr>
              <w:rPr>
                <w:rFonts w:ascii="Calibri" w:hAnsi="Calibri" w:cs="Calibri"/>
                <w:color w:val="000000" w:themeColor="text1"/>
                <w:szCs w:val="21"/>
              </w:rPr>
            </w:pPr>
            <w:r>
              <w:rPr>
                <w:rFonts w:ascii="Calibri" w:hAnsi="Calibri" w:cs="Calibri"/>
                <w:color w:val="000000" w:themeColor="text1"/>
                <w:szCs w:val="21"/>
              </w:rPr>
              <w:t>i</w:t>
            </w:r>
            <w:r w:rsidR="00EA6420">
              <w:rPr>
                <w:rFonts w:ascii="Calibri" w:hAnsi="Calibri" w:cs="Calibri" w:hint="eastAsia"/>
                <w:color w:val="000000" w:themeColor="text1"/>
                <w:szCs w:val="21"/>
              </w:rPr>
              <w:t>ncid</w:t>
            </w:r>
            <w:r w:rsidR="00EA6420">
              <w:rPr>
                <w:rFonts w:ascii="Calibri" w:hAnsi="Calibri" w:cs="Calibri"/>
                <w:color w:val="000000" w:themeColor="text1"/>
                <w:szCs w:val="21"/>
              </w:rPr>
              <w:t>entGradeIdName</w:t>
            </w:r>
          </w:p>
        </w:tc>
        <w:tc>
          <w:tcPr>
            <w:tcW w:w="2126" w:type="dxa"/>
            <w:tcBorders>
              <w:bottom w:val="single" w:sz="4" w:space="0" w:color="auto"/>
            </w:tcBorders>
          </w:tcPr>
          <w:p w14:paraId="61E7ABB0" w14:textId="178E947B" w:rsidR="00EA6420" w:rsidRPr="00652623" w:rsidRDefault="00EA6420" w:rsidP="000B1F50">
            <w:pPr>
              <w:rPr>
                <w:rFonts w:ascii="Calibri" w:hAnsi="Calibri" w:cs="Calibri"/>
                <w:color w:val="000000" w:themeColor="text1"/>
                <w:szCs w:val="21"/>
              </w:rPr>
            </w:pPr>
            <w:r>
              <w:rPr>
                <w:rFonts w:ascii="Calibri" w:hAnsi="Calibri" w:cs="Calibri" w:hint="eastAsia"/>
                <w:color w:val="000000" w:themeColor="text1"/>
                <w:szCs w:val="21"/>
              </w:rPr>
              <w:t>警情级别（名称）</w:t>
            </w:r>
          </w:p>
        </w:tc>
        <w:tc>
          <w:tcPr>
            <w:tcW w:w="993" w:type="dxa"/>
            <w:tcBorders>
              <w:bottom w:val="single" w:sz="4" w:space="0" w:color="auto"/>
            </w:tcBorders>
          </w:tcPr>
          <w:p w14:paraId="0FB26871" w14:textId="247480C8" w:rsidR="00EA6420" w:rsidRPr="00652623" w:rsidRDefault="00EA6420" w:rsidP="000B1F50">
            <w:pPr>
              <w:rPr>
                <w:rFonts w:ascii="Calibri" w:hAnsi="Calibri" w:cs="Calibri"/>
                <w:color w:val="000000" w:themeColor="text1"/>
                <w:szCs w:val="21"/>
              </w:rPr>
            </w:pPr>
            <w:r>
              <w:rPr>
                <w:rFonts w:ascii="Calibri" w:hAnsi="Calibri" w:cs="Calibri" w:hint="eastAsia"/>
                <w:color w:val="000000" w:themeColor="text1"/>
                <w:szCs w:val="21"/>
              </w:rPr>
              <w:t>String</w:t>
            </w:r>
          </w:p>
        </w:tc>
        <w:tc>
          <w:tcPr>
            <w:tcW w:w="708" w:type="dxa"/>
            <w:tcBorders>
              <w:bottom w:val="single" w:sz="4" w:space="0" w:color="auto"/>
            </w:tcBorders>
          </w:tcPr>
          <w:p w14:paraId="4A5D60EF" w14:textId="1B770870" w:rsidR="00EA6420" w:rsidRPr="00652623" w:rsidRDefault="00EA6420" w:rsidP="000B1F50">
            <w:pPr>
              <w:rPr>
                <w:rFonts w:ascii="Calibri" w:hAnsi="Calibri" w:cs="Calibri"/>
                <w:color w:val="000000" w:themeColor="text1"/>
                <w:szCs w:val="21"/>
              </w:rPr>
            </w:pPr>
            <w:r>
              <w:rPr>
                <w:rFonts w:ascii="Calibri" w:hAnsi="Calibri" w:cs="Calibri" w:hint="eastAsia"/>
                <w:color w:val="000000" w:themeColor="text1"/>
                <w:szCs w:val="21"/>
              </w:rPr>
              <w:t>是</w:t>
            </w:r>
          </w:p>
        </w:tc>
        <w:tc>
          <w:tcPr>
            <w:tcW w:w="3973" w:type="dxa"/>
            <w:tcBorders>
              <w:bottom w:val="single" w:sz="4" w:space="0" w:color="auto"/>
            </w:tcBorders>
          </w:tcPr>
          <w:p w14:paraId="7B5C9F44" w14:textId="77777777" w:rsidR="00EA6420" w:rsidRPr="00652623" w:rsidRDefault="00EA6420" w:rsidP="000B1F50">
            <w:pPr>
              <w:rPr>
                <w:rFonts w:ascii="Calibri" w:hAnsi="Calibri" w:cs="Calibri"/>
                <w:color w:val="000000" w:themeColor="text1"/>
                <w:szCs w:val="21"/>
              </w:rPr>
            </w:pPr>
          </w:p>
        </w:tc>
      </w:tr>
      <w:tr w:rsidR="00652623" w:rsidRPr="00652623" w14:paraId="3652D8BF" w14:textId="77777777" w:rsidTr="00655213">
        <w:trPr>
          <w:trHeight w:val="267"/>
        </w:trPr>
        <w:tc>
          <w:tcPr>
            <w:tcW w:w="2297" w:type="dxa"/>
            <w:gridSpan w:val="2"/>
            <w:tcBorders>
              <w:bottom w:val="single" w:sz="4" w:space="0" w:color="auto"/>
            </w:tcBorders>
          </w:tcPr>
          <w:p w14:paraId="51314B2C"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incidentDescription</w:t>
            </w:r>
          </w:p>
        </w:tc>
        <w:tc>
          <w:tcPr>
            <w:tcW w:w="2126" w:type="dxa"/>
            <w:tcBorders>
              <w:bottom w:val="single" w:sz="4" w:space="0" w:color="auto"/>
            </w:tcBorders>
          </w:tcPr>
          <w:p w14:paraId="6B1DB099"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警情说明</w:t>
            </w:r>
          </w:p>
        </w:tc>
        <w:tc>
          <w:tcPr>
            <w:tcW w:w="993" w:type="dxa"/>
            <w:tcBorders>
              <w:bottom w:val="single" w:sz="4" w:space="0" w:color="auto"/>
            </w:tcBorders>
          </w:tcPr>
          <w:p w14:paraId="6D0CCC2C"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8" w:type="dxa"/>
            <w:tcBorders>
              <w:bottom w:val="single" w:sz="4" w:space="0" w:color="auto"/>
            </w:tcBorders>
          </w:tcPr>
          <w:p w14:paraId="1F01B816" w14:textId="77777777" w:rsidR="00652623" w:rsidRPr="00652623" w:rsidRDefault="00652623" w:rsidP="00652623">
            <w:pPr>
              <w:rPr>
                <w:rFonts w:ascii="Calibri" w:hAnsi="Calibri" w:cs="Calibri"/>
                <w:color w:val="000000" w:themeColor="text1"/>
                <w:sz w:val="21"/>
                <w:szCs w:val="21"/>
              </w:rPr>
            </w:pPr>
          </w:p>
        </w:tc>
        <w:tc>
          <w:tcPr>
            <w:tcW w:w="3973" w:type="dxa"/>
            <w:tcBorders>
              <w:bottom w:val="single" w:sz="4" w:space="0" w:color="auto"/>
            </w:tcBorders>
          </w:tcPr>
          <w:p w14:paraId="1FFFE076"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hint="eastAsia"/>
                <w:color w:val="000000" w:themeColor="text1"/>
                <w:sz w:val="21"/>
                <w:szCs w:val="21"/>
              </w:rPr>
              <w:t>长度</w:t>
            </w:r>
            <w:r w:rsidRPr="00652623">
              <w:rPr>
                <w:rFonts w:ascii="Calibri" w:hAnsi="Calibri" w:cs="Calibri" w:hint="eastAsia"/>
                <w:color w:val="000000" w:themeColor="text1"/>
                <w:sz w:val="21"/>
                <w:szCs w:val="21"/>
              </w:rPr>
              <w:t>2000</w:t>
            </w:r>
            <w:r w:rsidRPr="00652623">
              <w:rPr>
                <w:rFonts w:ascii="Calibri" w:hAnsi="Calibri" w:cs="Calibri" w:hint="eastAsia"/>
                <w:color w:val="000000" w:themeColor="text1"/>
                <w:sz w:val="21"/>
                <w:szCs w:val="21"/>
              </w:rPr>
              <w:t>个</w:t>
            </w:r>
            <w:r w:rsidRPr="00652623">
              <w:rPr>
                <w:rFonts w:ascii="Calibri" w:hAnsi="Calibri" w:cs="Calibri"/>
                <w:color w:val="000000" w:themeColor="text1"/>
                <w:sz w:val="21"/>
                <w:szCs w:val="21"/>
              </w:rPr>
              <w:t>字符之内</w:t>
            </w:r>
            <w:r w:rsidRPr="00652623">
              <w:rPr>
                <w:rFonts w:ascii="Calibri" w:hAnsi="Calibri" w:cs="Calibri" w:hint="eastAsia"/>
                <w:color w:val="000000" w:themeColor="text1"/>
                <w:sz w:val="21"/>
                <w:szCs w:val="21"/>
              </w:rPr>
              <w:t>，</w:t>
            </w:r>
            <w:r w:rsidRPr="00652623">
              <w:rPr>
                <w:rFonts w:ascii="Calibri" w:hAnsi="Calibri" w:cs="Calibri"/>
                <w:color w:val="000000" w:themeColor="text1"/>
                <w:sz w:val="21"/>
                <w:szCs w:val="21"/>
              </w:rPr>
              <w:t>不能为空</w:t>
            </w:r>
          </w:p>
        </w:tc>
      </w:tr>
      <w:tr w:rsidR="00652623" w:rsidRPr="00652623" w14:paraId="1A2FC947" w14:textId="77777777" w:rsidTr="004755EA">
        <w:trPr>
          <w:trHeight w:val="267"/>
        </w:trPr>
        <w:tc>
          <w:tcPr>
            <w:tcW w:w="10097" w:type="dxa"/>
            <w:gridSpan w:val="6"/>
            <w:shd w:val="clear" w:color="auto" w:fill="00B0F0"/>
          </w:tcPr>
          <w:p w14:paraId="2351F4F9"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返回信息</w:t>
            </w:r>
          </w:p>
        </w:tc>
      </w:tr>
      <w:tr w:rsidR="00652623" w:rsidRPr="00652623" w14:paraId="1929A352" w14:textId="77777777" w:rsidTr="00655213">
        <w:trPr>
          <w:trHeight w:val="267"/>
        </w:trPr>
        <w:tc>
          <w:tcPr>
            <w:tcW w:w="2297" w:type="dxa"/>
            <w:gridSpan w:val="2"/>
            <w:shd w:val="clear" w:color="auto" w:fill="00B0F0"/>
          </w:tcPr>
          <w:p w14:paraId="364973F2"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参数名称</w:t>
            </w:r>
          </w:p>
        </w:tc>
        <w:tc>
          <w:tcPr>
            <w:tcW w:w="2126" w:type="dxa"/>
            <w:shd w:val="clear" w:color="auto" w:fill="00B0F0"/>
          </w:tcPr>
          <w:p w14:paraId="3AF1EBDF"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参数含义</w:t>
            </w:r>
          </w:p>
        </w:tc>
        <w:tc>
          <w:tcPr>
            <w:tcW w:w="993" w:type="dxa"/>
            <w:shd w:val="clear" w:color="auto" w:fill="00B0F0"/>
          </w:tcPr>
          <w:p w14:paraId="6DF2A57F"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数据类型</w:t>
            </w:r>
          </w:p>
        </w:tc>
        <w:tc>
          <w:tcPr>
            <w:tcW w:w="708" w:type="dxa"/>
            <w:shd w:val="clear" w:color="auto" w:fill="00B0F0"/>
          </w:tcPr>
          <w:p w14:paraId="10C3F106"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必填</w:t>
            </w:r>
          </w:p>
        </w:tc>
        <w:tc>
          <w:tcPr>
            <w:tcW w:w="3973" w:type="dxa"/>
            <w:shd w:val="clear" w:color="auto" w:fill="00B0F0"/>
          </w:tcPr>
          <w:p w14:paraId="48023EA2" w14:textId="77777777" w:rsidR="00652623" w:rsidRPr="00652623" w:rsidRDefault="00652623" w:rsidP="00652623">
            <w:pPr>
              <w:rPr>
                <w:rFonts w:ascii="Calibri" w:hAnsi="Calibri" w:cs="Calibri"/>
                <w:color w:val="000000" w:themeColor="text1"/>
                <w:sz w:val="21"/>
                <w:szCs w:val="21"/>
              </w:rPr>
            </w:pPr>
            <w:r w:rsidRPr="00652623">
              <w:rPr>
                <w:rFonts w:ascii="Calibri" w:hAnsi="Calibri" w:cs="Calibri"/>
                <w:color w:val="000000" w:themeColor="text1"/>
                <w:sz w:val="21"/>
                <w:szCs w:val="21"/>
              </w:rPr>
              <w:t>备注</w:t>
            </w:r>
          </w:p>
        </w:tc>
      </w:tr>
      <w:tr w:rsidR="00652623" w:rsidRPr="00652623" w14:paraId="7BA91851" w14:textId="77777777" w:rsidTr="00655213">
        <w:trPr>
          <w:trHeight w:val="267"/>
        </w:trPr>
        <w:tc>
          <w:tcPr>
            <w:tcW w:w="2297" w:type="dxa"/>
            <w:gridSpan w:val="2"/>
          </w:tcPr>
          <w:p w14:paraId="6D6B4BCA" w14:textId="77777777" w:rsidR="00652623" w:rsidRPr="00652623" w:rsidRDefault="00033D99" w:rsidP="00652623">
            <w:pPr>
              <w:rPr>
                <w:color w:val="000000" w:themeColor="text1"/>
              </w:rPr>
            </w:pPr>
            <w:r>
              <w:rPr>
                <w:color w:val="000000" w:themeColor="text1"/>
              </w:rPr>
              <w:t>code</w:t>
            </w:r>
          </w:p>
        </w:tc>
        <w:tc>
          <w:tcPr>
            <w:tcW w:w="2126" w:type="dxa"/>
          </w:tcPr>
          <w:p w14:paraId="48477DC4" w14:textId="77777777" w:rsidR="00652623" w:rsidRPr="00652623" w:rsidRDefault="00652623" w:rsidP="00652623">
            <w:pPr>
              <w:rPr>
                <w:color w:val="000000" w:themeColor="text1"/>
              </w:rPr>
            </w:pPr>
          </w:p>
        </w:tc>
        <w:tc>
          <w:tcPr>
            <w:tcW w:w="993" w:type="dxa"/>
          </w:tcPr>
          <w:p w14:paraId="79B0ABEE" w14:textId="77777777" w:rsidR="00652623" w:rsidRPr="00652623" w:rsidRDefault="00652623" w:rsidP="00652623">
            <w:pPr>
              <w:rPr>
                <w:color w:val="000000" w:themeColor="text1"/>
              </w:rPr>
            </w:pPr>
          </w:p>
        </w:tc>
        <w:tc>
          <w:tcPr>
            <w:tcW w:w="708" w:type="dxa"/>
          </w:tcPr>
          <w:p w14:paraId="09C0C09A" w14:textId="77777777" w:rsidR="00652623" w:rsidRPr="00652623" w:rsidRDefault="00652623" w:rsidP="00652623">
            <w:pPr>
              <w:rPr>
                <w:color w:val="000000" w:themeColor="text1"/>
              </w:rPr>
            </w:pPr>
          </w:p>
        </w:tc>
        <w:tc>
          <w:tcPr>
            <w:tcW w:w="3973" w:type="dxa"/>
          </w:tcPr>
          <w:p w14:paraId="42A9803A" w14:textId="77777777" w:rsidR="00652623" w:rsidRPr="00652623" w:rsidRDefault="00652623" w:rsidP="00652623">
            <w:pPr>
              <w:rPr>
                <w:color w:val="000000" w:themeColor="text1"/>
              </w:rPr>
            </w:pPr>
          </w:p>
        </w:tc>
      </w:tr>
    </w:tbl>
    <w:p w14:paraId="2116E72B" w14:textId="77777777" w:rsidR="00C55C07" w:rsidRDefault="00C55C07" w:rsidP="00C55C07"/>
    <w:p w14:paraId="06AF2D53" w14:textId="77777777" w:rsidR="00EF6249" w:rsidRPr="00EF6249" w:rsidRDefault="00EF6249" w:rsidP="00EF6249">
      <w:pPr>
        <w:pStyle w:val="4"/>
      </w:pPr>
      <w:r>
        <w:t>3.</w:t>
      </w:r>
      <w:r>
        <w:rPr>
          <w:rFonts w:hint="eastAsia"/>
        </w:rPr>
        <w:t>1</w:t>
      </w:r>
      <w:r>
        <w:t>.2</w:t>
      </w:r>
      <w:r w:rsidRPr="00EF6249">
        <w:rPr>
          <w:rFonts w:hint="eastAsia"/>
        </w:rPr>
        <w:t>警情类型字典查询接口</w:t>
      </w:r>
    </w:p>
    <w:tbl>
      <w:tblPr>
        <w:tblStyle w:val="11"/>
        <w:tblW w:w="10097" w:type="dxa"/>
        <w:tblInd w:w="-459" w:type="dxa"/>
        <w:tblLayout w:type="fixed"/>
        <w:tblLook w:val="04A0" w:firstRow="1" w:lastRow="0" w:firstColumn="1" w:lastColumn="0" w:noHBand="0" w:noVBand="1"/>
      </w:tblPr>
      <w:tblGrid>
        <w:gridCol w:w="1843"/>
        <w:gridCol w:w="1163"/>
        <w:gridCol w:w="1814"/>
        <w:gridCol w:w="1134"/>
        <w:gridCol w:w="709"/>
        <w:gridCol w:w="3434"/>
      </w:tblGrid>
      <w:tr w:rsidR="00EF6249" w:rsidRPr="00CB56A5" w14:paraId="3309432B" w14:textId="77777777" w:rsidTr="004755EA">
        <w:tc>
          <w:tcPr>
            <w:tcW w:w="1843" w:type="dxa"/>
            <w:shd w:val="clear" w:color="auto" w:fill="00B0F0"/>
          </w:tcPr>
          <w:p w14:paraId="096A6E52"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接口地址</w:t>
            </w:r>
          </w:p>
        </w:tc>
        <w:tc>
          <w:tcPr>
            <w:tcW w:w="8254" w:type="dxa"/>
            <w:gridSpan w:val="5"/>
          </w:tcPr>
          <w:p w14:paraId="5316F6DC"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Get</w:t>
            </w:r>
            <w:r>
              <w:rPr>
                <w:rFonts w:ascii="Calibri" w:hAnsi="Calibri" w:cs="Calibri"/>
                <w:color w:val="000000" w:themeColor="text1"/>
                <w:kern w:val="2"/>
                <w:sz w:val="21"/>
                <w:szCs w:val="21"/>
              </w:rPr>
              <w:t>All</w:t>
            </w:r>
            <w:r w:rsidRPr="00CB56A5">
              <w:rPr>
                <w:rFonts w:ascii="Calibri" w:hAnsi="Calibri" w:cs="Calibri"/>
                <w:color w:val="000000" w:themeColor="text1"/>
                <w:kern w:val="2"/>
                <w:sz w:val="21"/>
                <w:szCs w:val="21"/>
              </w:rPr>
              <w:t>IncidentType</w:t>
            </w:r>
            <w:r>
              <w:rPr>
                <w:rFonts w:ascii="Calibri" w:hAnsi="Calibri" w:cs="Calibri"/>
                <w:color w:val="000000" w:themeColor="text1"/>
                <w:kern w:val="2"/>
                <w:sz w:val="21"/>
                <w:szCs w:val="21"/>
              </w:rPr>
              <w:t>List</w:t>
            </w:r>
            <w:r w:rsidRPr="00CB56A5">
              <w:rPr>
                <w:rFonts w:ascii="Calibri" w:hAnsi="Calibri" w:cs="Calibri"/>
                <w:color w:val="000000" w:themeColor="text1"/>
                <w:kern w:val="2"/>
                <w:sz w:val="21"/>
                <w:szCs w:val="21"/>
              </w:rPr>
              <w:t>.do</w:t>
            </w:r>
          </w:p>
        </w:tc>
      </w:tr>
      <w:tr w:rsidR="00EF6249" w:rsidRPr="00CB56A5" w14:paraId="5A99A6ED" w14:textId="77777777" w:rsidTr="004755EA">
        <w:tc>
          <w:tcPr>
            <w:tcW w:w="1843" w:type="dxa"/>
            <w:tcBorders>
              <w:bottom w:val="single" w:sz="4" w:space="0" w:color="auto"/>
            </w:tcBorders>
            <w:shd w:val="clear" w:color="auto" w:fill="00B0F0"/>
          </w:tcPr>
          <w:p w14:paraId="05629C05"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330825AA"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POST</w:t>
            </w:r>
          </w:p>
        </w:tc>
      </w:tr>
      <w:tr w:rsidR="00EF6249" w:rsidRPr="00CB56A5" w14:paraId="58D48A4B" w14:textId="77777777" w:rsidTr="004755EA">
        <w:tc>
          <w:tcPr>
            <w:tcW w:w="1843" w:type="dxa"/>
            <w:tcBorders>
              <w:bottom w:val="single" w:sz="4" w:space="0" w:color="auto"/>
            </w:tcBorders>
            <w:shd w:val="clear" w:color="auto" w:fill="00B0F0"/>
          </w:tcPr>
          <w:p w14:paraId="53A5A677"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14F0114E"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获取警情类型数据字典</w:t>
            </w:r>
          </w:p>
        </w:tc>
      </w:tr>
      <w:tr w:rsidR="00EF6249" w:rsidRPr="00CB56A5" w14:paraId="24E5D3B3" w14:textId="77777777" w:rsidTr="004755EA">
        <w:trPr>
          <w:trHeight w:val="267"/>
        </w:trPr>
        <w:tc>
          <w:tcPr>
            <w:tcW w:w="10097" w:type="dxa"/>
            <w:gridSpan w:val="6"/>
            <w:shd w:val="clear" w:color="auto" w:fill="00B0F0"/>
          </w:tcPr>
          <w:p w14:paraId="6CCA387C"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输入参数</w:t>
            </w:r>
          </w:p>
        </w:tc>
      </w:tr>
      <w:tr w:rsidR="00EF6249" w:rsidRPr="00CB56A5" w14:paraId="65BA2E87" w14:textId="77777777" w:rsidTr="004755EA">
        <w:trPr>
          <w:trHeight w:val="267"/>
        </w:trPr>
        <w:tc>
          <w:tcPr>
            <w:tcW w:w="3006" w:type="dxa"/>
            <w:gridSpan w:val="2"/>
            <w:shd w:val="clear" w:color="auto" w:fill="00B0F0"/>
          </w:tcPr>
          <w:p w14:paraId="1FF74E2D"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814" w:type="dxa"/>
            <w:shd w:val="clear" w:color="auto" w:fill="00B0F0"/>
          </w:tcPr>
          <w:p w14:paraId="6D7EC726"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33AADC7D"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3CD97F9A"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3434" w:type="dxa"/>
            <w:shd w:val="clear" w:color="auto" w:fill="00B0F0"/>
          </w:tcPr>
          <w:p w14:paraId="7F0108C3"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EF6249" w:rsidRPr="00CB56A5" w14:paraId="178D911B" w14:textId="77777777" w:rsidTr="004755EA">
        <w:trPr>
          <w:trHeight w:val="267"/>
        </w:trPr>
        <w:tc>
          <w:tcPr>
            <w:tcW w:w="3006" w:type="dxa"/>
            <w:gridSpan w:val="2"/>
            <w:tcBorders>
              <w:bottom w:val="single" w:sz="4" w:space="0" w:color="auto"/>
            </w:tcBorders>
          </w:tcPr>
          <w:p w14:paraId="3297DD77" w14:textId="77777777" w:rsidR="00EF6249" w:rsidRPr="00CB56A5" w:rsidRDefault="00EF6249" w:rsidP="004755EA">
            <w:pPr>
              <w:rPr>
                <w:rFonts w:ascii="Calibri" w:hAnsi="Calibri" w:cs="Calibri"/>
                <w:color w:val="000000" w:themeColor="text1"/>
                <w:kern w:val="2"/>
                <w:sz w:val="21"/>
                <w:szCs w:val="21"/>
              </w:rPr>
            </w:pPr>
          </w:p>
        </w:tc>
        <w:tc>
          <w:tcPr>
            <w:tcW w:w="1814" w:type="dxa"/>
            <w:tcBorders>
              <w:bottom w:val="single" w:sz="4" w:space="0" w:color="auto"/>
            </w:tcBorders>
          </w:tcPr>
          <w:p w14:paraId="0717F1B4" w14:textId="77777777" w:rsidR="00EF6249" w:rsidRPr="00CB56A5" w:rsidRDefault="00EF6249" w:rsidP="004755EA">
            <w:pPr>
              <w:rPr>
                <w:rFonts w:ascii="Calibri" w:hAnsi="Calibri" w:cs="Calibri"/>
                <w:color w:val="000000" w:themeColor="text1"/>
                <w:kern w:val="2"/>
                <w:sz w:val="21"/>
                <w:szCs w:val="21"/>
              </w:rPr>
            </w:pPr>
          </w:p>
        </w:tc>
        <w:tc>
          <w:tcPr>
            <w:tcW w:w="1134" w:type="dxa"/>
            <w:tcBorders>
              <w:bottom w:val="single" w:sz="4" w:space="0" w:color="auto"/>
            </w:tcBorders>
          </w:tcPr>
          <w:p w14:paraId="3CA04734" w14:textId="77777777" w:rsidR="00EF6249" w:rsidRPr="00CB56A5" w:rsidRDefault="00EF6249" w:rsidP="004755EA">
            <w:pPr>
              <w:rPr>
                <w:rFonts w:ascii="Calibri" w:hAnsi="Calibri" w:cs="Calibri"/>
                <w:color w:val="000000" w:themeColor="text1"/>
                <w:kern w:val="2"/>
                <w:sz w:val="21"/>
                <w:szCs w:val="21"/>
              </w:rPr>
            </w:pPr>
          </w:p>
        </w:tc>
        <w:tc>
          <w:tcPr>
            <w:tcW w:w="709" w:type="dxa"/>
            <w:tcBorders>
              <w:bottom w:val="single" w:sz="4" w:space="0" w:color="auto"/>
            </w:tcBorders>
          </w:tcPr>
          <w:p w14:paraId="6BD8744C" w14:textId="77777777" w:rsidR="00EF6249" w:rsidRPr="00CB56A5" w:rsidRDefault="00EF6249" w:rsidP="004755EA">
            <w:pPr>
              <w:rPr>
                <w:rFonts w:ascii="Calibri" w:hAnsi="Calibri" w:cs="Calibri"/>
                <w:color w:val="000000" w:themeColor="text1"/>
                <w:kern w:val="2"/>
                <w:sz w:val="21"/>
                <w:szCs w:val="21"/>
              </w:rPr>
            </w:pPr>
          </w:p>
        </w:tc>
        <w:tc>
          <w:tcPr>
            <w:tcW w:w="3434" w:type="dxa"/>
            <w:tcBorders>
              <w:bottom w:val="single" w:sz="4" w:space="0" w:color="auto"/>
            </w:tcBorders>
          </w:tcPr>
          <w:p w14:paraId="69F282B7" w14:textId="77777777" w:rsidR="00EF6249" w:rsidRPr="00CB56A5" w:rsidRDefault="00EF6249" w:rsidP="004755EA">
            <w:pPr>
              <w:rPr>
                <w:rFonts w:ascii="Calibri" w:hAnsi="Calibri" w:cs="Calibri"/>
                <w:color w:val="000000" w:themeColor="text1"/>
                <w:kern w:val="2"/>
                <w:sz w:val="21"/>
                <w:szCs w:val="21"/>
              </w:rPr>
            </w:pPr>
          </w:p>
        </w:tc>
      </w:tr>
      <w:tr w:rsidR="00EF6249" w:rsidRPr="00CB56A5" w14:paraId="20757EC4" w14:textId="77777777" w:rsidTr="004755EA">
        <w:trPr>
          <w:trHeight w:val="267"/>
        </w:trPr>
        <w:tc>
          <w:tcPr>
            <w:tcW w:w="10097" w:type="dxa"/>
            <w:gridSpan w:val="6"/>
            <w:shd w:val="clear" w:color="auto" w:fill="00B0F0"/>
          </w:tcPr>
          <w:p w14:paraId="2D047E7E"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返回信息</w:t>
            </w:r>
          </w:p>
        </w:tc>
      </w:tr>
      <w:tr w:rsidR="00EF6249" w:rsidRPr="00CB56A5" w14:paraId="5AA86E5C" w14:textId="77777777" w:rsidTr="004755EA">
        <w:trPr>
          <w:trHeight w:val="267"/>
        </w:trPr>
        <w:tc>
          <w:tcPr>
            <w:tcW w:w="3006" w:type="dxa"/>
            <w:gridSpan w:val="2"/>
            <w:shd w:val="clear" w:color="auto" w:fill="00B0F0"/>
          </w:tcPr>
          <w:p w14:paraId="568CFA9F"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814" w:type="dxa"/>
            <w:shd w:val="clear" w:color="auto" w:fill="00B0F0"/>
          </w:tcPr>
          <w:p w14:paraId="7977824C"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78CE83F5"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25A95301"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3434" w:type="dxa"/>
            <w:shd w:val="clear" w:color="auto" w:fill="00B0F0"/>
          </w:tcPr>
          <w:p w14:paraId="6BE210B9" w14:textId="77777777" w:rsidR="00EF6249" w:rsidRPr="00CB56A5" w:rsidRDefault="00EF6249" w:rsidP="004755E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EF6249" w:rsidRPr="00CB56A5" w14:paraId="0976C9DB" w14:textId="77777777" w:rsidTr="004755EA">
        <w:trPr>
          <w:trHeight w:val="267"/>
        </w:trPr>
        <w:tc>
          <w:tcPr>
            <w:tcW w:w="3006" w:type="dxa"/>
            <w:gridSpan w:val="2"/>
          </w:tcPr>
          <w:p w14:paraId="0A9EA1A8"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lastRenderedPageBreak/>
              <w:t>incidentTypeList</w:t>
            </w:r>
          </w:p>
        </w:tc>
        <w:tc>
          <w:tcPr>
            <w:tcW w:w="1814" w:type="dxa"/>
          </w:tcPr>
          <w:p w14:paraId="02AC6288"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警情类型列表</w:t>
            </w:r>
          </w:p>
        </w:tc>
        <w:tc>
          <w:tcPr>
            <w:tcW w:w="1134" w:type="dxa"/>
          </w:tcPr>
          <w:p w14:paraId="2A4CAD3C"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Array</w:t>
            </w:r>
          </w:p>
        </w:tc>
        <w:tc>
          <w:tcPr>
            <w:tcW w:w="709" w:type="dxa"/>
          </w:tcPr>
          <w:p w14:paraId="5A9EA89F" w14:textId="408B7625" w:rsidR="00EF6249" w:rsidRPr="00CB56A5" w:rsidRDefault="00EF6249" w:rsidP="004755EA">
            <w:pPr>
              <w:rPr>
                <w:rFonts w:ascii="Calibri" w:hAnsi="Calibri" w:cs="Calibri"/>
                <w:color w:val="000000" w:themeColor="text1"/>
                <w:sz w:val="21"/>
                <w:szCs w:val="21"/>
              </w:rPr>
            </w:pPr>
          </w:p>
        </w:tc>
        <w:tc>
          <w:tcPr>
            <w:tcW w:w="3434" w:type="dxa"/>
          </w:tcPr>
          <w:p w14:paraId="13B7B3BB" w14:textId="77777777" w:rsidR="00EF6249" w:rsidRPr="00CB56A5" w:rsidRDefault="00EF6249" w:rsidP="004755EA">
            <w:pPr>
              <w:rPr>
                <w:rFonts w:ascii="Calibri" w:hAnsi="Calibri" w:cs="Calibri"/>
                <w:color w:val="000000" w:themeColor="text1"/>
                <w:sz w:val="21"/>
                <w:szCs w:val="21"/>
              </w:rPr>
            </w:pPr>
          </w:p>
        </w:tc>
      </w:tr>
      <w:tr w:rsidR="00EF6249" w:rsidRPr="00CB56A5" w14:paraId="4B8795E8" w14:textId="77777777" w:rsidTr="004755EA">
        <w:trPr>
          <w:trHeight w:val="267"/>
        </w:trPr>
        <w:tc>
          <w:tcPr>
            <w:tcW w:w="3006" w:type="dxa"/>
            <w:gridSpan w:val="2"/>
          </w:tcPr>
          <w:p w14:paraId="2D2A7D86" w14:textId="77777777" w:rsidR="00EF6249" w:rsidRPr="00CB56A5" w:rsidRDefault="00EF6249" w:rsidP="004755EA">
            <w:pPr>
              <w:ind w:firstLineChars="100" w:firstLine="210"/>
              <w:rPr>
                <w:rFonts w:ascii="Calibri" w:hAnsi="Calibri" w:cs="Calibri"/>
                <w:color w:val="000000" w:themeColor="text1"/>
                <w:sz w:val="21"/>
                <w:szCs w:val="21"/>
              </w:rPr>
            </w:pPr>
            <w:r w:rsidRPr="00CB56A5">
              <w:rPr>
                <w:rFonts w:ascii="Calibri" w:hAnsi="Calibri" w:cs="Calibri"/>
                <w:color w:val="000000" w:themeColor="text1"/>
                <w:sz w:val="21"/>
                <w:szCs w:val="21"/>
              </w:rPr>
              <w:t>incidentTypeId</w:t>
            </w:r>
          </w:p>
        </w:tc>
        <w:tc>
          <w:tcPr>
            <w:tcW w:w="1814" w:type="dxa"/>
          </w:tcPr>
          <w:p w14:paraId="521E428A"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警情类型</w:t>
            </w:r>
            <w:r w:rsidRPr="00CB56A5">
              <w:rPr>
                <w:rFonts w:ascii="Calibri" w:hAnsi="Calibri" w:cs="Calibri"/>
                <w:color w:val="000000" w:themeColor="text1"/>
                <w:sz w:val="21"/>
                <w:szCs w:val="21"/>
              </w:rPr>
              <w:t>ID</w:t>
            </w:r>
          </w:p>
        </w:tc>
        <w:tc>
          <w:tcPr>
            <w:tcW w:w="1134" w:type="dxa"/>
          </w:tcPr>
          <w:p w14:paraId="6DEB7F32"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String</w:t>
            </w:r>
          </w:p>
        </w:tc>
        <w:tc>
          <w:tcPr>
            <w:tcW w:w="709" w:type="dxa"/>
          </w:tcPr>
          <w:p w14:paraId="7E7BA3E9"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是</w:t>
            </w:r>
          </w:p>
        </w:tc>
        <w:tc>
          <w:tcPr>
            <w:tcW w:w="3434" w:type="dxa"/>
          </w:tcPr>
          <w:p w14:paraId="684C207F" w14:textId="77777777" w:rsidR="00EF6249" w:rsidRPr="00CB56A5" w:rsidRDefault="00EF6249" w:rsidP="004755EA">
            <w:pPr>
              <w:rPr>
                <w:rFonts w:ascii="Calibri" w:hAnsi="Calibri" w:cs="Calibri"/>
                <w:color w:val="000000" w:themeColor="text1"/>
                <w:sz w:val="21"/>
                <w:szCs w:val="21"/>
              </w:rPr>
            </w:pPr>
          </w:p>
        </w:tc>
      </w:tr>
      <w:tr w:rsidR="00EF6249" w:rsidRPr="00CB56A5" w14:paraId="481E629E" w14:textId="77777777" w:rsidTr="004755EA">
        <w:trPr>
          <w:trHeight w:val="267"/>
        </w:trPr>
        <w:tc>
          <w:tcPr>
            <w:tcW w:w="3006" w:type="dxa"/>
            <w:gridSpan w:val="2"/>
          </w:tcPr>
          <w:p w14:paraId="2B8EC318" w14:textId="77777777" w:rsidR="00EF6249" w:rsidRPr="00CB56A5" w:rsidRDefault="00EF6249" w:rsidP="004755EA">
            <w:pPr>
              <w:ind w:firstLineChars="100" w:firstLine="210"/>
              <w:rPr>
                <w:rFonts w:ascii="Calibri" w:hAnsi="Calibri" w:cs="Calibri"/>
                <w:color w:val="000000" w:themeColor="text1"/>
                <w:sz w:val="21"/>
                <w:szCs w:val="21"/>
              </w:rPr>
            </w:pPr>
            <w:r w:rsidRPr="00CB56A5">
              <w:rPr>
                <w:rFonts w:ascii="Calibri" w:hAnsi="Calibri" w:cs="Calibri"/>
                <w:color w:val="000000" w:themeColor="text1"/>
                <w:sz w:val="21"/>
                <w:szCs w:val="21"/>
              </w:rPr>
              <w:t>incidentTypeName</w:t>
            </w:r>
          </w:p>
        </w:tc>
        <w:tc>
          <w:tcPr>
            <w:tcW w:w="1814" w:type="dxa"/>
          </w:tcPr>
          <w:p w14:paraId="1EDF3315"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警情类型名称</w:t>
            </w:r>
          </w:p>
        </w:tc>
        <w:tc>
          <w:tcPr>
            <w:tcW w:w="1134" w:type="dxa"/>
          </w:tcPr>
          <w:p w14:paraId="73B76B6A"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String</w:t>
            </w:r>
          </w:p>
        </w:tc>
        <w:tc>
          <w:tcPr>
            <w:tcW w:w="709" w:type="dxa"/>
          </w:tcPr>
          <w:p w14:paraId="5EA0C9F3"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是</w:t>
            </w:r>
          </w:p>
        </w:tc>
        <w:tc>
          <w:tcPr>
            <w:tcW w:w="3434" w:type="dxa"/>
          </w:tcPr>
          <w:p w14:paraId="597066A3" w14:textId="77777777" w:rsidR="00EF6249" w:rsidRPr="00CB56A5" w:rsidRDefault="00EF6249" w:rsidP="004755EA">
            <w:pPr>
              <w:rPr>
                <w:rFonts w:ascii="Calibri" w:hAnsi="Calibri" w:cs="Calibri"/>
                <w:color w:val="000000" w:themeColor="text1"/>
                <w:sz w:val="21"/>
                <w:szCs w:val="21"/>
              </w:rPr>
            </w:pPr>
          </w:p>
        </w:tc>
      </w:tr>
      <w:tr w:rsidR="00EF6249" w:rsidRPr="00CB56A5" w14:paraId="39D69292" w14:textId="77777777" w:rsidTr="004755EA">
        <w:trPr>
          <w:trHeight w:val="267"/>
        </w:trPr>
        <w:tc>
          <w:tcPr>
            <w:tcW w:w="3006" w:type="dxa"/>
            <w:gridSpan w:val="2"/>
          </w:tcPr>
          <w:p w14:paraId="50BA1459" w14:textId="77777777" w:rsidR="00EF6249" w:rsidRPr="00CB56A5" w:rsidRDefault="00EF6249" w:rsidP="004755EA">
            <w:pPr>
              <w:ind w:firstLineChars="100" w:firstLine="210"/>
              <w:rPr>
                <w:rFonts w:ascii="Calibri" w:hAnsi="Calibri" w:cs="Calibri"/>
                <w:color w:val="000000" w:themeColor="text1"/>
                <w:sz w:val="21"/>
                <w:szCs w:val="21"/>
              </w:rPr>
            </w:pPr>
            <w:r w:rsidRPr="00CB56A5">
              <w:rPr>
                <w:rFonts w:ascii="Calibri" w:hAnsi="Calibri" w:cs="Calibri"/>
                <w:color w:val="000000" w:themeColor="text1"/>
                <w:sz w:val="21"/>
                <w:szCs w:val="21"/>
              </w:rPr>
              <w:t>parentId</w:t>
            </w:r>
          </w:p>
        </w:tc>
        <w:tc>
          <w:tcPr>
            <w:tcW w:w="1814" w:type="dxa"/>
          </w:tcPr>
          <w:p w14:paraId="0DAB8914"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警情类型父</w:t>
            </w:r>
            <w:r w:rsidRPr="00CB56A5">
              <w:rPr>
                <w:rFonts w:ascii="Calibri" w:hAnsi="Calibri" w:cs="Calibri"/>
                <w:color w:val="000000" w:themeColor="text1"/>
                <w:sz w:val="21"/>
                <w:szCs w:val="21"/>
              </w:rPr>
              <w:t>ID</w:t>
            </w:r>
          </w:p>
        </w:tc>
        <w:tc>
          <w:tcPr>
            <w:tcW w:w="1134" w:type="dxa"/>
          </w:tcPr>
          <w:p w14:paraId="08B68994"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String</w:t>
            </w:r>
          </w:p>
        </w:tc>
        <w:tc>
          <w:tcPr>
            <w:tcW w:w="709" w:type="dxa"/>
          </w:tcPr>
          <w:p w14:paraId="5DC8A6EA"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是</w:t>
            </w:r>
          </w:p>
        </w:tc>
        <w:tc>
          <w:tcPr>
            <w:tcW w:w="3434" w:type="dxa"/>
          </w:tcPr>
          <w:p w14:paraId="75B84907" w14:textId="77777777" w:rsidR="00EF6249" w:rsidRPr="00CB56A5" w:rsidRDefault="00EF6249" w:rsidP="004755EA">
            <w:pPr>
              <w:rPr>
                <w:rFonts w:ascii="Calibri" w:hAnsi="Calibri" w:cs="Calibri"/>
                <w:color w:val="000000" w:themeColor="text1"/>
                <w:sz w:val="21"/>
                <w:szCs w:val="21"/>
              </w:rPr>
            </w:pPr>
          </w:p>
        </w:tc>
      </w:tr>
      <w:tr w:rsidR="00EF6249" w:rsidRPr="00CB56A5" w14:paraId="75B6DBE3" w14:textId="77777777" w:rsidTr="004755EA">
        <w:trPr>
          <w:trHeight w:val="267"/>
        </w:trPr>
        <w:tc>
          <w:tcPr>
            <w:tcW w:w="3006" w:type="dxa"/>
            <w:gridSpan w:val="2"/>
          </w:tcPr>
          <w:p w14:paraId="77C1BCC8" w14:textId="77777777" w:rsidR="00EF6249" w:rsidRPr="00CB56A5" w:rsidRDefault="00EF6249" w:rsidP="004755EA">
            <w:pPr>
              <w:ind w:firstLineChars="100" w:firstLine="210"/>
              <w:rPr>
                <w:rFonts w:ascii="Calibri" w:hAnsi="Calibri" w:cs="Calibri"/>
                <w:color w:val="000000" w:themeColor="text1"/>
                <w:sz w:val="21"/>
                <w:szCs w:val="21"/>
              </w:rPr>
            </w:pPr>
            <w:r w:rsidRPr="00CB56A5">
              <w:rPr>
                <w:rFonts w:ascii="Calibri" w:hAnsi="Calibri" w:cs="Calibri"/>
                <w:color w:val="000000" w:themeColor="text1"/>
                <w:sz w:val="21"/>
                <w:szCs w:val="21"/>
              </w:rPr>
              <w:t>incidentTypeDescription</w:t>
            </w:r>
          </w:p>
        </w:tc>
        <w:tc>
          <w:tcPr>
            <w:tcW w:w="1814" w:type="dxa"/>
          </w:tcPr>
          <w:p w14:paraId="5E744B60"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描述</w:t>
            </w:r>
          </w:p>
        </w:tc>
        <w:tc>
          <w:tcPr>
            <w:tcW w:w="1134" w:type="dxa"/>
          </w:tcPr>
          <w:p w14:paraId="2E7C927E"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String</w:t>
            </w:r>
          </w:p>
        </w:tc>
        <w:tc>
          <w:tcPr>
            <w:tcW w:w="709" w:type="dxa"/>
          </w:tcPr>
          <w:p w14:paraId="7C0CC5D5" w14:textId="77777777" w:rsidR="00EF6249" w:rsidRPr="00CB56A5" w:rsidRDefault="00EF6249" w:rsidP="004755EA">
            <w:pPr>
              <w:rPr>
                <w:rFonts w:ascii="Calibri" w:hAnsi="Calibri" w:cs="Calibri"/>
                <w:color w:val="000000" w:themeColor="text1"/>
                <w:sz w:val="21"/>
                <w:szCs w:val="21"/>
              </w:rPr>
            </w:pPr>
            <w:r w:rsidRPr="00CB56A5">
              <w:rPr>
                <w:rFonts w:ascii="Calibri" w:hAnsi="Calibri" w:cs="Calibri"/>
                <w:color w:val="000000" w:themeColor="text1"/>
                <w:sz w:val="21"/>
                <w:szCs w:val="21"/>
              </w:rPr>
              <w:t>是</w:t>
            </w:r>
          </w:p>
        </w:tc>
        <w:tc>
          <w:tcPr>
            <w:tcW w:w="3434" w:type="dxa"/>
          </w:tcPr>
          <w:p w14:paraId="110E8952" w14:textId="77777777" w:rsidR="00EF6249" w:rsidRPr="00CB56A5" w:rsidRDefault="00EF6249" w:rsidP="004755EA">
            <w:pPr>
              <w:rPr>
                <w:rFonts w:ascii="Calibri" w:hAnsi="Calibri" w:cs="Calibri"/>
                <w:color w:val="000000" w:themeColor="text1"/>
                <w:sz w:val="21"/>
                <w:szCs w:val="21"/>
              </w:rPr>
            </w:pPr>
          </w:p>
        </w:tc>
      </w:tr>
    </w:tbl>
    <w:p w14:paraId="7904ADA4" w14:textId="5B9E543B" w:rsidR="0045498B" w:rsidRDefault="0045498B" w:rsidP="00C55C07"/>
    <w:p w14:paraId="2E275B57" w14:textId="1271938D" w:rsidR="00D51CD1" w:rsidRPr="00F25E8E" w:rsidRDefault="00D51CD1" w:rsidP="00D51CD1">
      <w:pPr>
        <w:pStyle w:val="4"/>
      </w:pPr>
      <w:r>
        <w:t>3.</w:t>
      </w:r>
      <w:r>
        <w:rPr>
          <w:rFonts w:hint="eastAsia"/>
        </w:rPr>
        <w:t>1</w:t>
      </w:r>
      <w:r>
        <w:t>.</w:t>
      </w:r>
      <w:r w:rsidR="003C0A47">
        <w:t>3</w:t>
      </w:r>
      <w:r>
        <w:rPr>
          <w:rFonts w:hint="eastAsia"/>
        </w:rPr>
        <w:t>获取警情处置结果接口</w:t>
      </w:r>
    </w:p>
    <w:tbl>
      <w:tblPr>
        <w:tblStyle w:val="11"/>
        <w:tblW w:w="10097" w:type="dxa"/>
        <w:tblInd w:w="-459" w:type="dxa"/>
        <w:tblLayout w:type="fixed"/>
        <w:tblLook w:val="04A0" w:firstRow="1" w:lastRow="0" w:firstColumn="1" w:lastColumn="0" w:noHBand="0" w:noVBand="1"/>
      </w:tblPr>
      <w:tblGrid>
        <w:gridCol w:w="1843"/>
        <w:gridCol w:w="596"/>
        <w:gridCol w:w="1417"/>
        <w:gridCol w:w="1134"/>
        <w:gridCol w:w="709"/>
        <w:gridCol w:w="4398"/>
      </w:tblGrid>
      <w:tr w:rsidR="00D51CD1" w:rsidRPr="00CB56A5" w14:paraId="12B83566" w14:textId="77777777" w:rsidTr="000B3108">
        <w:tc>
          <w:tcPr>
            <w:tcW w:w="1843" w:type="dxa"/>
            <w:shd w:val="clear" w:color="auto" w:fill="00B0F0"/>
          </w:tcPr>
          <w:p w14:paraId="36E7D23A"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接口地址</w:t>
            </w:r>
          </w:p>
        </w:tc>
        <w:tc>
          <w:tcPr>
            <w:tcW w:w="8254" w:type="dxa"/>
            <w:gridSpan w:val="5"/>
          </w:tcPr>
          <w:p w14:paraId="7678C8B1" w14:textId="77777777" w:rsidR="00D51CD1" w:rsidRPr="00CB56A5" w:rsidRDefault="00D51CD1" w:rsidP="000B3108">
            <w:pPr>
              <w:rPr>
                <w:rFonts w:ascii="Calibri" w:hAnsi="Calibri" w:cs="Calibri"/>
                <w:color w:val="000000" w:themeColor="text1"/>
                <w:kern w:val="2"/>
                <w:sz w:val="21"/>
                <w:szCs w:val="21"/>
              </w:rPr>
            </w:pPr>
            <w:r>
              <w:rPr>
                <w:rFonts w:ascii="Calibri" w:hAnsi="Calibri" w:cs="Calibri"/>
                <w:color w:val="000000" w:themeColor="text1"/>
                <w:kern w:val="2"/>
                <w:sz w:val="21"/>
                <w:szCs w:val="21"/>
              </w:rPr>
              <w:t>Get</w:t>
            </w:r>
            <w:r w:rsidRPr="00CB56A5">
              <w:rPr>
                <w:rFonts w:ascii="Calibri" w:hAnsi="Calibri" w:cs="Calibri"/>
                <w:color w:val="000000" w:themeColor="text1"/>
                <w:kern w:val="2"/>
                <w:sz w:val="21"/>
                <w:szCs w:val="21"/>
              </w:rPr>
              <w:t>IncidentState.do</w:t>
            </w:r>
          </w:p>
        </w:tc>
      </w:tr>
      <w:tr w:rsidR="00D51CD1" w:rsidRPr="00CB56A5" w14:paraId="162128AB" w14:textId="77777777" w:rsidTr="000B3108">
        <w:tc>
          <w:tcPr>
            <w:tcW w:w="1843" w:type="dxa"/>
            <w:tcBorders>
              <w:bottom w:val="single" w:sz="4" w:space="0" w:color="auto"/>
            </w:tcBorders>
            <w:shd w:val="clear" w:color="auto" w:fill="00B0F0"/>
          </w:tcPr>
          <w:p w14:paraId="3FE550B6"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5B563AF8"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POST</w:t>
            </w:r>
          </w:p>
        </w:tc>
      </w:tr>
      <w:tr w:rsidR="00D51CD1" w:rsidRPr="00CB56A5" w14:paraId="1E78B3F6" w14:textId="77777777" w:rsidTr="000B3108">
        <w:tc>
          <w:tcPr>
            <w:tcW w:w="1843" w:type="dxa"/>
            <w:tcBorders>
              <w:bottom w:val="single" w:sz="4" w:space="0" w:color="auto"/>
            </w:tcBorders>
            <w:shd w:val="clear" w:color="auto" w:fill="00B0F0"/>
          </w:tcPr>
          <w:p w14:paraId="1121E32B"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5C14A131" w14:textId="77777777" w:rsidR="00D51CD1" w:rsidRPr="00CB56A5" w:rsidRDefault="00D51CD1" w:rsidP="000B3108">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查询</w:t>
            </w:r>
            <w:r w:rsidRPr="00CB56A5">
              <w:rPr>
                <w:rFonts w:ascii="Calibri" w:hAnsi="Calibri" w:cs="Calibri"/>
                <w:color w:val="000000" w:themeColor="text1"/>
                <w:kern w:val="2"/>
                <w:sz w:val="21"/>
                <w:szCs w:val="21"/>
              </w:rPr>
              <w:t>警情</w:t>
            </w:r>
            <w:r>
              <w:rPr>
                <w:rFonts w:ascii="Calibri" w:hAnsi="Calibri" w:cs="Calibri" w:hint="eastAsia"/>
                <w:color w:val="000000" w:themeColor="text1"/>
                <w:kern w:val="2"/>
                <w:sz w:val="21"/>
                <w:szCs w:val="21"/>
              </w:rPr>
              <w:t>处置结果</w:t>
            </w:r>
          </w:p>
        </w:tc>
      </w:tr>
      <w:tr w:rsidR="00D51CD1" w:rsidRPr="00CB56A5" w14:paraId="71681DE0" w14:textId="77777777" w:rsidTr="000B3108">
        <w:trPr>
          <w:trHeight w:val="267"/>
        </w:trPr>
        <w:tc>
          <w:tcPr>
            <w:tcW w:w="10097" w:type="dxa"/>
            <w:gridSpan w:val="6"/>
            <w:shd w:val="clear" w:color="auto" w:fill="00B0F0"/>
          </w:tcPr>
          <w:p w14:paraId="179CB212"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输入参数</w:t>
            </w:r>
          </w:p>
        </w:tc>
      </w:tr>
      <w:tr w:rsidR="00D51CD1" w:rsidRPr="00CB56A5" w14:paraId="2340605D" w14:textId="77777777" w:rsidTr="000B3108">
        <w:trPr>
          <w:trHeight w:val="267"/>
        </w:trPr>
        <w:tc>
          <w:tcPr>
            <w:tcW w:w="2439" w:type="dxa"/>
            <w:gridSpan w:val="2"/>
            <w:shd w:val="clear" w:color="auto" w:fill="00B0F0"/>
          </w:tcPr>
          <w:p w14:paraId="424F0333"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6C3A99DC"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1F2D8110"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2FBD0B45"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02662259"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D51CD1" w:rsidRPr="00CB56A5" w14:paraId="1880570C" w14:textId="77777777" w:rsidTr="000B3108">
        <w:trPr>
          <w:trHeight w:val="267"/>
        </w:trPr>
        <w:tc>
          <w:tcPr>
            <w:tcW w:w="2439" w:type="dxa"/>
            <w:gridSpan w:val="2"/>
            <w:tcBorders>
              <w:bottom w:val="single" w:sz="4" w:space="0" w:color="auto"/>
            </w:tcBorders>
          </w:tcPr>
          <w:p w14:paraId="77BD93D2" w14:textId="77777777" w:rsidR="00D51CD1" w:rsidRPr="00CB56A5" w:rsidRDefault="00D51CD1" w:rsidP="000B3108">
            <w:pPr>
              <w:rPr>
                <w:rFonts w:ascii="Calibri" w:hAnsi="Calibri" w:cs="Calibri"/>
                <w:color w:val="000000" w:themeColor="text1"/>
                <w:sz w:val="21"/>
                <w:szCs w:val="21"/>
              </w:rPr>
            </w:pPr>
            <w:r>
              <w:rPr>
                <w:rFonts w:ascii="Calibri" w:hAnsi="Calibri" w:cs="Calibri" w:hint="eastAsia"/>
                <w:color w:val="000000" w:themeColor="text1"/>
                <w:sz w:val="21"/>
                <w:szCs w:val="21"/>
              </w:rPr>
              <w:t>a</w:t>
            </w:r>
            <w:r w:rsidRPr="00652623">
              <w:rPr>
                <w:rFonts w:ascii="Calibri" w:hAnsi="Calibri" w:cs="Calibri"/>
                <w:color w:val="000000" w:themeColor="text1"/>
                <w:sz w:val="21"/>
                <w:szCs w:val="21"/>
              </w:rPr>
              <w:t>larmId</w:t>
            </w:r>
          </w:p>
        </w:tc>
        <w:tc>
          <w:tcPr>
            <w:tcW w:w="1417" w:type="dxa"/>
            <w:tcBorders>
              <w:bottom w:val="single" w:sz="4" w:space="0" w:color="auto"/>
            </w:tcBorders>
          </w:tcPr>
          <w:p w14:paraId="3EDCCD6F"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报警</w:t>
            </w:r>
            <w:r w:rsidRPr="00652623">
              <w:rPr>
                <w:rFonts w:ascii="Calibri" w:hAnsi="Calibri" w:cs="Calibri"/>
                <w:color w:val="000000" w:themeColor="text1"/>
                <w:sz w:val="21"/>
                <w:szCs w:val="21"/>
              </w:rPr>
              <w:t>ID</w:t>
            </w:r>
          </w:p>
        </w:tc>
        <w:tc>
          <w:tcPr>
            <w:tcW w:w="1134" w:type="dxa"/>
            <w:tcBorders>
              <w:bottom w:val="single" w:sz="4" w:space="0" w:color="auto"/>
            </w:tcBorders>
          </w:tcPr>
          <w:p w14:paraId="37C1F5C3"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9" w:type="dxa"/>
            <w:tcBorders>
              <w:bottom w:val="single" w:sz="4" w:space="0" w:color="auto"/>
            </w:tcBorders>
          </w:tcPr>
          <w:p w14:paraId="26FE1CE6"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是</w:t>
            </w:r>
          </w:p>
        </w:tc>
        <w:tc>
          <w:tcPr>
            <w:tcW w:w="4398" w:type="dxa"/>
            <w:tcBorders>
              <w:bottom w:val="single" w:sz="4" w:space="0" w:color="auto"/>
            </w:tcBorders>
          </w:tcPr>
          <w:p w14:paraId="7DA75BF9"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由</w:t>
            </w:r>
            <w:r>
              <w:rPr>
                <w:rFonts w:ascii="Calibri" w:hAnsi="Calibri" w:cs="Calibri" w:hint="eastAsia"/>
                <w:color w:val="000000" w:themeColor="text1"/>
                <w:sz w:val="21"/>
                <w:szCs w:val="21"/>
              </w:rPr>
              <w:t>电子脚环</w:t>
            </w:r>
            <w:r w:rsidRPr="00652623">
              <w:rPr>
                <w:rFonts w:ascii="Calibri" w:hAnsi="Calibri" w:cs="Calibri"/>
                <w:color w:val="000000" w:themeColor="text1"/>
                <w:sz w:val="21"/>
                <w:szCs w:val="21"/>
              </w:rPr>
              <w:t>平台生成的</w:t>
            </w:r>
            <w:r w:rsidRPr="00652623">
              <w:rPr>
                <w:rFonts w:ascii="Calibri" w:hAnsi="Calibri" w:cs="Calibri"/>
                <w:color w:val="000000" w:themeColor="text1"/>
                <w:sz w:val="21"/>
                <w:szCs w:val="21"/>
              </w:rPr>
              <w:t>U</w:t>
            </w:r>
            <w:r w:rsidRPr="00652623">
              <w:rPr>
                <w:rFonts w:ascii="Calibri" w:hAnsi="Calibri" w:cs="Calibri" w:hint="eastAsia"/>
                <w:color w:val="000000" w:themeColor="text1"/>
                <w:sz w:val="21"/>
                <w:szCs w:val="21"/>
              </w:rPr>
              <w:t>U</w:t>
            </w:r>
            <w:r w:rsidRPr="00652623">
              <w:rPr>
                <w:rFonts w:ascii="Calibri" w:hAnsi="Calibri" w:cs="Calibri"/>
                <w:color w:val="000000" w:themeColor="text1"/>
                <w:sz w:val="21"/>
                <w:szCs w:val="21"/>
              </w:rPr>
              <w:t>ID</w:t>
            </w:r>
          </w:p>
        </w:tc>
      </w:tr>
      <w:tr w:rsidR="00D51CD1" w:rsidRPr="00CB56A5" w14:paraId="13C5EB34" w14:textId="77777777" w:rsidTr="000B3108">
        <w:trPr>
          <w:trHeight w:val="267"/>
        </w:trPr>
        <w:tc>
          <w:tcPr>
            <w:tcW w:w="10097" w:type="dxa"/>
            <w:gridSpan w:val="6"/>
            <w:shd w:val="clear" w:color="auto" w:fill="00B0F0"/>
          </w:tcPr>
          <w:p w14:paraId="2FE232DC"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返回信息</w:t>
            </w:r>
          </w:p>
        </w:tc>
      </w:tr>
      <w:tr w:rsidR="00D51CD1" w:rsidRPr="00CB56A5" w14:paraId="5462960B" w14:textId="77777777" w:rsidTr="000B3108">
        <w:trPr>
          <w:trHeight w:val="267"/>
        </w:trPr>
        <w:tc>
          <w:tcPr>
            <w:tcW w:w="2439" w:type="dxa"/>
            <w:gridSpan w:val="2"/>
            <w:shd w:val="clear" w:color="auto" w:fill="00B0F0"/>
          </w:tcPr>
          <w:p w14:paraId="2ADCF618"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79D9C624"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32934199"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5648616C"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31CE5A15"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D51CD1" w:rsidRPr="00CB56A5" w14:paraId="7555246E" w14:textId="77777777" w:rsidTr="000B3108">
        <w:trPr>
          <w:trHeight w:val="267"/>
        </w:trPr>
        <w:tc>
          <w:tcPr>
            <w:tcW w:w="2439" w:type="dxa"/>
            <w:gridSpan w:val="2"/>
          </w:tcPr>
          <w:p w14:paraId="65230999" w14:textId="77777777" w:rsidR="00D51CD1" w:rsidRPr="00CB56A5" w:rsidRDefault="00D51CD1" w:rsidP="000B3108">
            <w:pPr>
              <w:pStyle w:val="10"/>
              <w:ind w:firstLineChars="0" w:firstLine="0"/>
              <w:rPr>
                <w:rFonts w:ascii="Calibri" w:hAnsi="Calibri" w:cs="Calibri"/>
                <w:color w:val="000000" w:themeColor="text1"/>
                <w:sz w:val="21"/>
                <w:szCs w:val="21"/>
              </w:rPr>
            </w:pPr>
            <w:r w:rsidRPr="004564A2">
              <w:rPr>
                <w:color w:val="000000" w:themeColor="text1"/>
              </w:rPr>
              <w:t>code</w:t>
            </w:r>
          </w:p>
        </w:tc>
        <w:tc>
          <w:tcPr>
            <w:tcW w:w="1417" w:type="dxa"/>
          </w:tcPr>
          <w:p w14:paraId="0C34181D" w14:textId="77777777" w:rsidR="00D51CD1" w:rsidRPr="00CB56A5" w:rsidRDefault="00D51CD1" w:rsidP="000B3108">
            <w:pPr>
              <w:rPr>
                <w:rFonts w:ascii="Calibri" w:hAnsi="Calibri" w:cs="Calibri"/>
                <w:color w:val="000000" w:themeColor="text1"/>
                <w:sz w:val="21"/>
                <w:szCs w:val="21"/>
              </w:rPr>
            </w:pPr>
          </w:p>
        </w:tc>
        <w:tc>
          <w:tcPr>
            <w:tcW w:w="1134" w:type="dxa"/>
          </w:tcPr>
          <w:p w14:paraId="458DC8BB" w14:textId="77777777" w:rsidR="00D51CD1" w:rsidRPr="00CB56A5" w:rsidRDefault="00D51CD1" w:rsidP="000B3108">
            <w:pPr>
              <w:pStyle w:val="10"/>
              <w:ind w:firstLineChars="0" w:firstLine="0"/>
              <w:rPr>
                <w:rFonts w:ascii="Calibri" w:hAnsi="Calibri" w:cs="Calibri"/>
                <w:color w:val="000000" w:themeColor="text1"/>
                <w:sz w:val="21"/>
                <w:szCs w:val="21"/>
              </w:rPr>
            </w:pPr>
          </w:p>
        </w:tc>
        <w:tc>
          <w:tcPr>
            <w:tcW w:w="709" w:type="dxa"/>
          </w:tcPr>
          <w:p w14:paraId="6B5A909D" w14:textId="77777777" w:rsidR="00D51CD1" w:rsidRPr="00CB56A5" w:rsidRDefault="00D51CD1" w:rsidP="000B3108">
            <w:pPr>
              <w:pStyle w:val="10"/>
              <w:ind w:firstLineChars="0" w:firstLine="0"/>
              <w:rPr>
                <w:rFonts w:ascii="Calibri" w:hAnsi="Calibri" w:cs="Calibri"/>
                <w:color w:val="000000" w:themeColor="text1"/>
                <w:sz w:val="21"/>
                <w:szCs w:val="21"/>
              </w:rPr>
            </w:pPr>
          </w:p>
        </w:tc>
        <w:tc>
          <w:tcPr>
            <w:tcW w:w="4398" w:type="dxa"/>
          </w:tcPr>
          <w:p w14:paraId="0C6AB958" w14:textId="77777777" w:rsidR="00D51CD1" w:rsidRPr="00CB56A5" w:rsidRDefault="00D51CD1" w:rsidP="000B3108">
            <w:pPr>
              <w:rPr>
                <w:rFonts w:ascii="Calibri" w:hAnsi="Calibri" w:cs="Calibri"/>
                <w:color w:val="000000" w:themeColor="text1"/>
                <w:sz w:val="21"/>
                <w:szCs w:val="21"/>
              </w:rPr>
            </w:pPr>
          </w:p>
        </w:tc>
      </w:tr>
      <w:tr w:rsidR="00D51CD1" w:rsidRPr="00CB56A5" w14:paraId="506660A5" w14:textId="77777777" w:rsidTr="000B3108">
        <w:trPr>
          <w:trHeight w:val="267"/>
        </w:trPr>
        <w:tc>
          <w:tcPr>
            <w:tcW w:w="2439" w:type="dxa"/>
            <w:gridSpan w:val="2"/>
          </w:tcPr>
          <w:p w14:paraId="6678A899" w14:textId="54CF0E8F" w:rsidR="00D51CD1" w:rsidRPr="004564A2" w:rsidRDefault="00D51CD1" w:rsidP="00D51CD1">
            <w:pPr>
              <w:pStyle w:val="10"/>
              <w:ind w:firstLineChars="0" w:firstLine="0"/>
              <w:rPr>
                <w:color w:val="000000" w:themeColor="text1"/>
              </w:rPr>
            </w:pPr>
            <w:r w:rsidRPr="00CB56A5">
              <w:rPr>
                <w:rFonts w:ascii="Calibri" w:hAnsi="Calibri" w:cs="Calibri"/>
                <w:color w:val="000000" w:themeColor="text1"/>
                <w:sz w:val="21"/>
                <w:szCs w:val="21"/>
              </w:rPr>
              <w:t>disposeStatus</w:t>
            </w:r>
          </w:p>
        </w:tc>
        <w:tc>
          <w:tcPr>
            <w:tcW w:w="1417" w:type="dxa"/>
          </w:tcPr>
          <w:p w14:paraId="3DE8EFDE" w14:textId="266E6A3A"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 w:val="21"/>
                <w:szCs w:val="21"/>
              </w:rPr>
              <w:t>处置状态</w:t>
            </w:r>
          </w:p>
        </w:tc>
        <w:tc>
          <w:tcPr>
            <w:tcW w:w="1134" w:type="dxa"/>
          </w:tcPr>
          <w:p w14:paraId="2C46DBE9" w14:textId="74EE0A95"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hint="eastAsia"/>
                <w:color w:val="000000" w:themeColor="text1"/>
                <w:sz w:val="21"/>
                <w:szCs w:val="21"/>
              </w:rPr>
              <w:t>int</w:t>
            </w:r>
          </w:p>
        </w:tc>
        <w:tc>
          <w:tcPr>
            <w:tcW w:w="709" w:type="dxa"/>
          </w:tcPr>
          <w:p w14:paraId="356F3F54" w14:textId="6B18FC53"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Pr>
          <w:p w14:paraId="3894E248" w14:textId="77777777" w:rsidR="00D51CD1" w:rsidRPr="00CB56A5" w:rsidRDefault="00D51CD1" w:rsidP="00D51CD1">
            <w:pPr>
              <w:rPr>
                <w:rFonts w:ascii="Calibri" w:hAnsi="Calibri" w:cs="Calibri"/>
                <w:color w:val="000000" w:themeColor="text1"/>
                <w:sz w:val="21"/>
                <w:szCs w:val="21"/>
              </w:rPr>
            </w:pPr>
            <w:r w:rsidRPr="00CB56A5">
              <w:rPr>
                <w:rFonts w:ascii="Calibri" w:hAnsi="Calibri" w:cs="Calibri" w:hint="eastAsia"/>
                <w:color w:val="000000" w:themeColor="text1"/>
                <w:sz w:val="21"/>
                <w:szCs w:val="21"/>
              </w:rPr>
              <w:t>1</w:t>
            </w:r>
            <w:r w:rsidRPr="00CB56A5">
              <w:rPr>
                <w:rFonts w:ascii="Calibri" w:hAnsi="Calibri" w:cs="Calibri" w:hint="eastAsia"/>
                <w:color w:val="000000" w:themeColor="text1"/>
                <w:sz w:val="21"/>
                <w:szCs w:val="21"/>
              </w:rPr>
              <w:t>、处置中，</w:t>
            </w:r>
            <w:r w:rsidRPr="00CB56A5">
              <w:rPr>
                <w:rFonts w:ascii="Calibri" w:hAnsi="Calibri" w:cs="Calibri" w:hint="eastAsia"/>
                <w:color w:val="000000" w:themeColor="text1"/>
                <w:sz w:val="21"/>
                <w:szCs w:val="21"/>
              </w:rPr>
              <w:t>2</w:t>
            </w:r>
            <w:r w:rsidRPr="00CB56A5">
              <w:rPr>
                <w:rFonts w:ascii="Calibri" w:hAnsi="Calibri" w:cs="Calibri" w:hint="eastAsia"/>
                <w:color w:val="000000" w:themeColor="text1"/>
                <w:sz w:val="21"/>
                <w:szCs w:val="21"/>
              </w:rPr>
              <w:t>、处置完成</w:t>
            </w:r>
          </w:p>
          <w:p w14:paraId="07DD5083" w14:textId="42B9ADD0"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 w:val="21"/>
                <w:szCs w:val="21"/>
              </w:rPr>
              <w:t>(</w:t>
            </w:r>
            <w:r w:rsidRPr="00CB56A5">
              <w:rPr>
                <w:rFonts w:ascii="Calibri" w:hAnsi="Calibri" w:cs="Calibri" w:hint="eastAsia"/>
                <w:color w:val="000000" w:themeColor="text1"/>
                <w:sz w:val="21"/>
                <w:szCs w:val="21"/>
              </w:rPr>
              <w:t>接处警</w:t>
            </w:r>
            <w:r w:rsidRPr="00CB56A5">
              <w:rPr>
                <w:rFonts w:ascii="Calibri" w:hAnsi="Calibri" w:cs="Calibri"/>
                <w:color w:val="000000" w:themeColor="text1"/>
                <w:sz w:val="21"/>
                <w:szCs w:val="21"/>
              </w:rPr>
              <w:t>系统中</w:t>
            </w:r>
            <w:r w:rsidRPr="00CB56A5">
              <w:rPr>
                <w:rFonts w:ascii="Calibri" w:hAnsi="Calibri" w:cs="Calibri" w:hint="eastAsia"/>
                <w:color w:val="000000" w:themeColor="text1"/>
                <w:sz w:val="21"/>
                <w:szCs w:val="21"/>
              </w:rPr>
              <w:t>的</w:t>
            </w:r>
            <w:r w:rsidRPr="00CB56A5">
              <w:rPr>
                <w:rFonts w:ascii="Calibri" w:hAnsi="Calibri" w:cs="Calibri"/>
                <w:color w:val="000000" w:themeColor="text1"/>
                <w:sz w:val="21"/>
                <w:szCs w:val="21"/>
              </w:rPr>
              <w:t>incidentStateId,</w:t>
            </w:r>
            <w:r w:rsidRPr="00CB56A5">
              <w:rPr>
                <w:rFonts w:ascii="Calibri" w:hAnsi="Calibri" w:cs="Calibri" w:hint="eastAsia"/>
                <w:color w:val="000000" w:themeColor="text1"/>
                <w:sz w:val="21"/>
                <w:szCs w:val="21"/>
              </w:rPr>
              <w:t xml:space="preserve"> </w:t>
            </w:r>
            <w:r w:rsidRPr="00CB56A5">
              <w:rPr>
                <w:rFonts w:ascii="Calibri" w:hAnsi="Calibri" w:cs="Calibri" w:hint="eastAsia"/>
                <w:color w:val="000000" w:themeColor="text1"/>
                <w:sz w:val="21"/>
                <w:szCs w:val="21"/>
              </w:rPr>
              <w:t>小于</w:t>
            </w:r>
            <w:r w:rsidRPr="00CB56A5">
              <w:rPr>
                <w:rFonts w:ascii="Calibri" w:hAnsi="Calibri" w:cs="Calibri" w:hint="eastAsia"/>
                <w:color w:val="000000" w:themeColor="text1"/>
                <w:sz w:val="21"/>
                <w:szCs w:val="21"/>
              </w:rPr>
              <w:t>13</w:t>
            </w:r>
            <w:r w:rsidRPr="00CB56A5">
              <w:rPr>
                <w:rFonts w:ascii="Calibri" w:hAnsi="Calibri" w:cs="Calibri" w:hint="eastAsia"/>
                <w:color w:val="000000" w:themeColor="text1"/>
                <w:sz w:val="21"/>
                <w:szCs w:val="21"/>
              </w:rPr>
              <w:t>为处置中</w:t>
            </w:r>
            <w:r w:rsidRPr="00CB56A5">
              <w:rPr>
                <w:rFonts w:ascii="Calibri" w:hAnsi="Calibri" w:cs="Calibri" w:hint="eastAsia"/>
                <w:color w:val="000000" w:themeColor="text1"/>
                <w:sz w:val="21"/>
                <w:szCs w:val="21"/>
              </w:rPr>
              <w:t>,</w:t>
            </w:r>
            <w:r w:rsidRPr="00CB56A5">
              <w:rPr>
                <w:rFonts w:ascii="Calibri" w:hAnsi="Calibri" w:cs="Calibri" w:hint="eastAsia"/>
                <w:color w:val="000000" w:themeColor="text1"/>
                <w:sz w:val="21"/>
                <w:szCs w:val="21"/>
              </w:rPr>
              <w:t>大于等于</w:t>
            </w:r>
            <w:r w:rsidRPr="00CB56A5">
              <w:rPr>
                <w:rFonts w:ascii="Calibri" w:hAnsi="Calibri" w:cs="Calibri" w:hint="eastAsia"/>
                <w:color w:val="000000" w:themeColor="text1"/>
                <w:sz w:val="21"/>
                <w:szCs w:val="21"/>
              </w:rPr>
              <w:t>13</w:t>
            </w:r>
            <w:r w:rsidRPr="00CB56A5">
              <w:rPr>
                <w:rFonts w:ascii="Calibri" w:hAnsi="Calibri" w:cs="Calibri" w:hint="eastAsia"/>
                <w:color w:val="000000" w:themeColor="text1"/>
                <w:sz w:val="21"/>
                <w:szCs w:val="21"/>
              </w:rPr>
              <w:t>为完成</w:t>
            </w:r>
            <w:r w:rsidRPr="00CB56A5">
              <w:rPr>
                <w:rFonts w:ascii="Calibri" w:hAnsi="Calibri" w:cs="Calibri" w:hint="eastAsia"/>
                <w:color w:val="000000" w:themeColor="text1"/>
                <w:sz w:val="21"/>
                <w:szCs w:val="21"/>
              </w:rPr>
              <w:t>)</w:t>
            </w:r>
          </w:p>
        </w:tc>
      </w:tr>
      <w:tr w:rsidR="00D51CD1" w:rsidRPr="00CB56A5" w14:paraId="2BEE696B" w14:textId="77777777" w:rsidTr="000B3108">
        <w:trPr>
          <w:trHeight w:val="267"/>
        </w:trPr>
        <w:tc>
          <w:tcPr>
            <w:tcW w:w="2439" w:type="dxa"/>
            <w:gridSpan w:val="2"/>
          </w:tcPr>
          <w:p w14:paraId="2A4EA4C9" w14:textId="744F035D"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hint="eastAsia"/>
                <w:color w:val="000000" w:themeColor="text1"/>
                <w:sz w:val="21"/>
                <w:szCs w:val="21"/>
              </w:rPr>
              <w:t>startTime</w:t>
            </w:r>
          </w:p>
        </w:tc>
        <w:tc>
          <w:tcPr>
            <w:tcW w:w="1417" w:type="dxa"/>
          </w:tcPr>
          <w:p w14:paraId="26148CEF" w14:textId="1640EA4B"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 w:val="21"/>
                <w:szCs w:val="21"/>
              </w:rPr>
              <w:t>警情开始处置时间</w:t>
            </w:r>
          </w:p>
        </w:tc>
        <w:tc>
          <w:tcPr>
            <w:tcW w:w="1134" w:type="dxa"/>
          </w:tcPr>
          <w:p w14:paraId="7D6F8576" w14:textId="5368FB1D"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String</w:t>
            </w:r>
          </w:p>
        </w:tc>
        <w:tc>
          <w:tcPr>
            <w:tcW w:w="709" w:type="dxa"/>
          </w:tcPr>
          <w:p w14:paraId="3A5FFB80" w14:textId="7D766664"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Pr>
          <w:p w14:paraId="0F402C41" w14:textId="77777777" w:rsidR="00D51CD1" w:rsidRPr="00CB56A5" w:rsidRDefault="00D51CD1" w:rsidP="00D51CD1">
            <w:pPr>
              <w:rPr>
                <w:rFonts w:ascii="Calibri" w:hAnsi="Calibri" w:cs="Calibri"/>
                <w:color w:val="000000" w:themeColor="text1"/>
                <w:szCs w:val="21"/>
              </w:rPr>
            </w:pPr>
          </w:p>
        </w:tc>
      </w:tr>
      <w:tr w:rsidR="00D51CD1" w:rsidRPr="00CB56A5" w14:paraId="7541029A" w14:textId="77777777" w:rsidTr="000B3108">
        <w:trPr>
          <w:trHeight w:val="267"/>
        </w:trPr>
        <w:tc>
          <w:tcPr>
            <w:tcW w:w="2439" w:type="dxa"/>
            <w:gridSpan w:val="2"/>
          </w:tcPr>
          <w:p w14:paraId="6F6FAC56" w14:textId="5A0DC741"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hint="eastAsia"/>
                <w:color w:val="000000" w:themeColor="text1"/>
                <w:sz w:val="21"/>
                <w:szCs w:val="21"/>
              </w:rPr>
              <w:t>endTime</w:t>
            </w:r>
          </w:p>
        </w:tc>
        <w:tc>
          <w:tcPr>
            <w:tcW w:w="1417" w:type="dxa"/>
          </w:tcPr>
          <w:p w14:paraId="2A334F1D" w14:textId="5DA1E573"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 w:val="21"/>
                <w:szCs w:val="21"/>
              </w:rPr>
              <w:t>警情处置完成时间</w:t>
            </w:r>
          </w:p>
        </w:tc>
        <w:tc>
          <w:tcPr>
            <w:tcW w:w="1134" w:type="dxa"/>
          </w:tcPr>
          <w:p w14:paraId="0D6EC65B" w14:textId="26EC48A4"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String</w:t>
            </w:r>
          </w:p>
        </w:tc>
        <w:tc>
          <w:tcPr>
            <w:tcW w:w="709" w:type="dxa"/>
          </w:tcPr>
          <w:p w14:paraId="6DBC5B16" w14:textId="51AB8994"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Pr>
          <w:p w14:paraId="6DFF4683" w14:textId="3CC9CFFA"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 w:val="21"/>
                <w:szCs w:val="21"/>
              </w:rPr>
              <w:t>如果警情状态为未完成，此字段为空</w:t>
            </w:r>
          </w:p>
        </w:tc>
      </w:tr>
      <w:tr w:rsidR="00D51CD1" w:rsidRPr="00CB56A5" w14:paraId="6892448C" w14:textId="77777777" w:rsidTr="000B3108">
        <w:trPr>
          <w:trHeight w:val="267"/>
        </w:trPr>
        <w:tc>
          <w:tcPr>
            <w:tcW w:w="2439" w:type="dxa"/>
            <w:gridSpan w:val="2"/>
          </w:tcPr>
          <w:p w14:paraId="04F2BA56" w14:textId="4E5CA1A6"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olor w:val="000000" w:themeColor="text1"/>
              </w:rPr>
              <w:t>incidentDisposalPersonName</w:t>
            </w:r>
          </w:p>
        </w:tc>
        <w:tc>
          <w:tcPr>
            <w:tcW w:w="1417" w:type="dxa"/>
          </w:tcPr>
          <w:p w14:paraId="6EE330CF" w14:textId="52B241A2"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 w:val="21"/>
                <w:szCs w:val="21"/>
              </w:rPr>
              <w:t>处置人</w:t>
            </w:r>
          </w:p>
        </w:tc>
        <w:tc>
          <w:tcPr>
            <w:tcW w:w="1134" w:type="dxa"/>
          </w:tcPr>
          <w:p w14:paraId="1CD45E8D" w14:textId="1B8CC603"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hint="eastAsia"/>
                <w:color w:val="000000" w:themeColor="text1"/>
                <w:sz w:val="21"/>
                <w:szCs w:val="21"/>
              </w:rPr>
              <w:t>S</w:t>
            </w:r>
            <w:r w:rsidRPr="00CB56A5">
              <w:rPr>
                <w:rFonts w:ascii="Calibri" w:hAnsi="Calibri" w:cs="Calibri"/>
                <w:color w:val="000000" w:themeColor="text1"/>
                <w:sz w:val="21"/>
                <w:szCs w:val="21"/>
              </w:rPr>
              <w:t>tring</w:t>
            </w:r>
          </w:p>
        </w:tc>
        <w:tc>
          <w:tcPr>
            <w:tcW w:w="709" w:type="dxa"/>
          </w:tcPr>
          <w:p w14:paraId="1A3C09B0" w14:textId="0295129F"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hint="eastAsia"/>
                <w:color w:val="000000" w:themeColor="text1"/>
                <w:sz w:val="21"/>
                <w:szCs w:val="21"/>
              </w:rPr>
              <w:t>是</w:t>
            </w:r>
          </w:p>
        </w:tc>
        <w:tc>
          <w:tcPr>
            <w:tcW w:w="4398" w:type="dxa"/>
          </w:tcPr>
          <w:p w14:paraId="0C4C5CD6" w14:textId="77777777" w:rsidR="00D51CD1" w:rsidRPr="00CB56A5" w:rsidRDefault="00D51CD1" w:rsidP="00D51CD1">
            <w:pPr>
              <w:rPr>
                <w:rFonts w:ascii="Calibri" w:hAnsi="Calibri" w:cs="Calibri"/>
                <w:color w:val="000000" w:themeColor="text1"/>
                <w:szCs w:val="21"/>
              </w:rPr>
            </w:pPr>
          </w:p>
        </w:tc>
      </w:tr>
      <w:tr w:rsidR="00D51CD1" w:rsidRPr="00CB56A5" w14:paraId="76BEDFD1" w14:textId="77777777" w:rsidTr="000B3108">
        <w:trPr>
          <w:trHeight w:val="267"/>
        </w:trPr>
        <w:tc>
          <w:tcPr>
            <w:tcW w:w="2439" w:type="dxa"/>
            <w:gridSpan w:val="2"/>
          </w:tcPr>
          <w:p w14:paraId="3CD584A4" w14:textId="139D392F" w:rsidR="00D51CD1" w:rsidRPr="00CB56A5" w:rsidRDefault="00D51CD1" w:rsidP="00D51CD1">
            <w:pPr>
              <w:pStyle w:val="10"/>
              <w:ind w:firstLineChars="0" w:firstLine="0"/>
              <w:rPr>
                <w:rFonts w:ascii="Calibri" w:hAnsi="Calibri"/>
                <w:color w:val="000000" w:themeColor="text1"/>
              </w:rPr>
            </w:pPr>
            <w:r w:rsidRPr="00CB56A5">
              <w:rPr>
                <w:rFonts w:ascii="Calibri" w:hAnsi="Calibri" w:cs="Calibri"/>
                <w:color w:val="000000" w:themeColor="text1"/>
                <w:sz w:val="21"/>
                <w:szCs w:val="21"/>
              </w:rPr>
              <w:t>incidentAddress</w:t>
            </w:r>
          </w:p>
        </w:tc>
        <w:tc>
          <w:tcPr>
            <w:tcW w:w="1417" w:type="dxa"/>
          </w:tcPr>
          <w:p w14:paraId="664E5E1E" w14:textId="11A7750D" w:rsidR="00D51CD1" w:rsidRPr="00CB56A5" w:rsidRDefault="00D51CD1" w:rsidP="00D51CD1">
            <w:pPr>
              <w:rPr>
                <w:rFonts w:ascii="Calibri" w:hAnsi="Calibri" w:cs="Calibri"/>
                <w:color w:val="000000" w:themeColor="text1"/>
                <w:szCs w:val="21"/>
              </w:rPr>
            </w:pPr>
            <w:r w:rsidRPr="00CB56A5">
              <w:rPr>
                <w:rFonts w:ascii="Calibri" w:hAnsi="Calibri" w:cs="Calibri"/>
                <w:color w:val="000000" w:themeColor="text1"/>
                <w:sz w:val="21"/>
                <w:szCs w:val="21"/>
              </w:rPr>
              <w:t>事发地址</w:t>
            </w:r>
          </w:p>
        </w:tc>
        <w:tc>
          <w:tcPr>
            <w:tcW w:w="1134" w:type="dxa"/>
          </w:tcPr>
          <w:p w14:paraId="677D9D3B" w14:textId="6042374E"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String</w:t>
            </w:r>
          </w:p>
        </w:tc>
        <w:tc>
          <w:tcPr>
            <w:tcW w:w="709" w:type="dxa"/>
          </w:tcPr>
          <w:p w14:paraId="5905D5B2" w14:textId="6750A564"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Pr>
          <w:p w14:paraId="4FE3F1C5" w14:textId="77777777" w:rsidR="00D51CD1" w:rsidRPr="00CB56A5" w:rsidRDefault="00D51CD1" w:rsidP="00D51CD1">
            <w:pPr>
              <w:rPr>
                <w:rFonts w:ascii="Calibri" w:hAnsi="Calibri" w:cs="Calibri"/>
                <w:color w:val="000000" w:themeColor="text1"/>
                <w:szCs w:val="21"/>
              </w:rPr>
            </w:pPr>
          </w:p>
        </w:tc>
      </w:tr>
      <w:tr w:rsidR="00D51CD1" w:rsidRPr="00CB56A5" w14:paraId="69BA50AF" w14:textId="77777777" w:rsidTr="000B3108">
        <w:trPr>
          <w:trHeight w:val="267"/>
        </w:trPr>
        <w:tc>
          <w:tcPr>
            <w:tcW w:w="2439" w:type="dxa"/>
            <w:gridSpan w:val="2"/>
          </w:tcPr>
          <w:p w14:paraId="78205C0E" w14:textId="2BB6364C"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Cs w:val="21"/>
              </w:rPr>
              <w:t>alarmFlag</w:t>
            </w:r>
          </w:p>
        </w:tc>
        <w:tc>
          <w:tcPr>
            <w:tcW w:w="1417" w:type="dxa"/>
          </w:tcPr>
          <w:p w14:paraId="0C787209" w14:textId="084DCA98"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Cs w:val="21"/>
              </w:rPr>
              <w:t>真假警</w:t>
            </w:r>
          </w:p>
        </w:tc>
        <w:tc>
          <w:tcPr>
            <w:tcW w:w="1134" w:type="dxa"/>
          </w:tcPr>
          <w:p w14:paraId="03BB7AF2" w14:textId="2B61D98D"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hint="eastAsia"/>
                <w:color w:val="000000" w:themeColor="text1"/>
                <w:szCs w:val="21"/>
              </w:rPr>
              <w:t>int</w:t>
            </w:r>
          </w:p>
        </w:tc>
        <w:tc>
          <w:tcPr>
            <w:tcW w:w="709" w:type="dxa"/>
          </w:tcPr>
          <w:p w14:paraId="4A6847D1" w14:textId="63E3AFC4"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Pr>
          <w:p w14:paraId="1D97F5B8" w14:textId="30DADF3A" w:rsidR="00D51CD1" w:rsidRPr="00CB56A5" w:rsidRDefault="00D51CD1" w:rsidP="00D51CD1">
            <w:pPr>
              <w:rPr>
                <w:rFonts w:ascii="Calibri" w:hAnsi="Calibri" w:cs="Calibri"/>
                <w:color w:val="000000" w:themeColor="text1"/>
                <w:szCs w:val="21"/>
              </w:rPr>
            </w:pPr>
            <w:r w:rsidRPr="00CB56A5">
              <w:rPr>
                <w:rFonts w:ascii="Calibri" w:hAnsi="Calibri" w:cs="Calibri" w:hint="eastAsia"/>
                <w:color w:val="000000" w:themeColor="text1"/>
                <w:szCs w:val="21"/>
              </w:rPr>
              <w:t>1</w:t>
            </w:r>
            <w:r w:rsidRPr="00CB56A5">
              <w:rPr>
                <w:rFonts w:ascii="Calibri" w:hAnsi="Calibri" w:cs="Calibri" w:hint="eastAsia"/>
                <w:color w:val="000000" w:themeColor="text1"/>
                <w:szCs w:val="21"/>
              </w:rPr>
              <w:t>、真警</w:t>
            </w:r>
            <w:r w:rsidRPr="00CB56A5">
              <w:rPr>
                <w:rFonts w:ascii="Calibri" w:hAnsi="Calibri" w:cs="Calibri" w:hint="eastAsia"/>
                <w:color w:val="000000" w:themeColor="text1"/>
                <w:szCs w:val="21"/>
              </w:rPr>
              <w:t xml:space="preserve"> 0</w:t>
            </w:r>
            <w:r w:rsidRPr="00CB56A5">
              <w:rPr>
                <w:rFonts w:ascii="Calibri" w:hAnsi="Calibri" w:cs="Calibri" w:hint="eastAsia"/>
                <w:color w:val="000000" w:themeColor="text1"/>
                <w:szCs w:val="21"/>
              </w:rPr>
              <w:t>、假警</w:t>
            </w:r>
          </w:p>
        </w:tc>
      </w:tr>
      <w:tr w:rsidR="00D51CD1" w:rsidRPr="00CB56A5" w14:paraId="3EB5C329" w14:textId="77777777" w:rsidTr="000B3108">
        <w:trPr>
          <w:trHeight w:val="267"/>
        </w:trPr>
        <w:tc>
          <w:tcPr>
            <w:tcW w:w="2439" w:type="dxa"/>
            <w:gridSpan w:val="2"/>
          </w:tcPr>
          <w:p w14:paraId="11710CDD" w14:textId="5E0CE039"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olor w:val="000000" w:themeColor="text1"/>
              </w:rPr>
              <w:t>incidentAppealTime</w:t>
            </w:r>
          </w:p>
        </w:tc>
        <w:tc>
          <w:tcPr>
            <w:tcW w:w="1417" w:type="dxa"/>
          </w:tcPr>
          <w:p w14:paraId="39073BA0" w14:textId="2F02CCDD" w:rsidR="00D51CD1" w:rsidRPr="00CB56A5" w:rsidRDefault="00D51CD1" w:rsidP="00D51CD1">
            <w:pPr>
              <w:rPr>
                <w:rFonts w:ascii="Calibri" w:hAnsi="Calibri" w:cs="Calibri"/>
                <w:color w:val="000000" w:themeColor="text1"/>
                <w:szCs w:val="21"/>
              </w:rPr>
            </w:pPr>
            <w:r w:rsidRPr="00CB56A5">
              <w:rPr>
                <w:rFonts w:ascii="Calibri" w:hAnsi="Calibri" w:hint="eastAsia"/>
                <w:color w:val="000000" w:themeColor="text1"/>
              </w:rPr>
              <w:t>接警时间</w:t>
            </w:r>
          </w:p>
        </w:tc>
        <w:tc>
          <w:tcPr>
            <w:tcW w:w="1134" w:type="dxa"/>
          </w:tcPr>
          <w:p w14:paraId="65872B96" w14:textId="197A122E"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color w:val="000000" w:themeColor="text1"/>
              </w:rPr>
              <w:t>String</w:t>
            </w:r>
          </w:p>
        </w:tc>
        <w:tc>
          <w:tcPr>
            <w:tcW w:w="709" w:type="dxa"/>
          </w:tcPr>
          <w:p w14:paraId="0D9FF7C1" w14:textId="7B1824A8" w:rsidR="00D51CD1" w:rsidRPr="00CB56A5" w:rsidRDefault="00D51CD1" w:rsidP="00D51CD1">
            <w:pPr>
              <w:pStyle w:val="10"/>
              <w:ind w:firstLineChars="0" w:firstLine="0"/>
              <w:rPr>
                <w:rFonts w:ascii="Calibri" w:hAnsi="Calibri" w:cs="Calibri"/>
                <w:color w:val="000000" w:themeColor="text1"/>
                <w:szCs w:val="21"/>
              </w:rPr>
            </w:pPr>
            <w:r w:rsidRPr="00CB56A5">
              <w:rPr>
                <w:rFonts w:ascii="Calibri" w:hAnsi="Calibri" w:hint="eastAsia"/>
                <w:color w:val="000000" w:themeColor="text1"/>
              </w:rPr>
              <w:t>是</w:t>
            </w:r>
          </w:p>
        </w:tc>
        <w:tc>
          <w:tcPr>
            <w:tcW w:w="4398" w:type="dxa"/>
          </w:tcPr>
          <w:p w14:paraId="4CF06DEC" w14:textId="77777777" w:rsidR="00D51CD1" w:rsidRPr="00CB56A5" w:rsidRDefault="00D51CD1" w:rsidP="00D51CD1">
            <w:pPr>
              <w:rPr>
                <w:rFonts w:ascii="Calibri" w:hAnsi="Calibri" w:cs="Calibri"/>
                <w:color w:val="000000" w:themeColor="text1"/>
                <w:szCs w:val="21"/>
              </w:rPr>
            </w:pPr>
          </w:p>
        </w:tc>
      </w:tr>
    </w:tbl>
    <w:p w14:paraId="641253D7" w14:textId="5073BF18" w:rsidR="00D51CD1" w:rsidRDefault="00D51CD1" w:rsidP="00C55C07"/>
    <w:p w14:paraId="02A64CB5" w14:textId="3857566C" w:rsidR="003C0A47" w:rsidRPr="00F25E8E" w:rsidRDefault="003C0A47" w:rsidP="003C0A47">
      <w:pPr>
        <w:pStyle w:val="4"/>
      </w:pPr>
      <w:r>
        <w:t>3.</w:t>
      </w:r>
      <w:r>
        <w:rPr>
          <w:rFonts w:hint="eastAsia"/>
        </w:rPr>
        <w:t>1</w:t>
      </w:r>
      <w:r>
        <w:t>.4</w:t>
      </w:r>
      <w:r>
        <w:rPr>
          <w:rFonts w:hint="eastAsia"/>
        </w:rPr>
        <w:t>推送设备实时位置接口</w:t>
      </w:r>
    </w:p>
    <w:tbl>
      <w:tblPr>
        <w:tblStyle w:val="11"/>
        <w:tblW w:w="10097" w:type="dxa"/>
        <w:tblInd w:w="-459" w:type="dxa"/>
        <w:tblLayout w:type="fixed"/>
        <w:tblLook w:val="04A0" w:firstRow="1" w:lastRow="0" w:firstColumn="1" w:lastColumn="0" w:noHBand="0" w:noVBand="1"/>
      </w:tblPr>
      <w:tblGrid>
        <w:gridCol w:w="1843"/>
        <w:gridCol w:w="596"/>
        <w:gridCol w:w="1417"/>
        <w:gridCol w:w="1134"/>
        <w:gridCol w:w="709"/>
        <w:gridCol w:w="4398"/>
      </w:tblGrid>
      <w:tr w:rsidR="003C0A47" w:rsidRPr="00CB56A5" w14:paraId="2266D746" w14:textId="77777777" w:rsidTr="00E03BDA">
        <w:tc>
          <w:tcPr>
            <w:tcW w:w="1843" w:type="dxa"/>
            <w:shd w:val="clear" w:color="auto" w:fill="00B0F0"/>
          </w:tcPr>
          <w:p w14:paraId="40D98050"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接口地址</w:t>
            </w:r>
          </w:p>
        </w:tc>
        <w:tc>
          <w:tcPr>
            <w:tcW w:w="8254" w:type="dxa"/>
            <w:gridSpan w:val="5"/>
          </w:tcPr>
          <w:p w14:paraId="731C5E9E" w14:textId="00B93B80" w:rsidR="003C0A47" w:rsidRPr="00CB56A5" w:rsidRDefault="003C0A47" w:rsidP="00E03BDA">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Push</w:t>
            </w:r>
            <w:r>
              <w:rPr>
                <w:rFonts w:ascii="Calibri" w:hAnsi="Calibri" w:cs="Calibri"/>
                <w:color w:val="000000" w:themeColor="text1"/>
                <w:kern w:val="2"/>
                <w:sz w:val="21"/>
                <w:szCs w:val="21"/>
              </w:rPr>
              <w:t>DeviceLocation</w:t>
            </w:r>
            <w:r w:rsidRPr="00CB56A5">
              <w:rPr>
                <w:rFonts w:ascii="Calibri" w:hAnsi="Calibri" w:cs="Calibri"/>
                <w:color w:val="000000" w:themeColor="text1"/>
                <w:kern w:val="2"/>
                <w:sz w:val="21"/>
                <w:szCs w:val="21"/>
              </w:rPr>
              <w:t>.do</w:t>
            </w:r>
          </w:p>
        </w:tc>
      </w:tr>
      <w:tr w:rsidR="003C0A47" w:rsidRPr="00CB56A5" w14:paraId="1909078C" w14:textId="77777777" w:rsidTr="00E03BDA">
        <w:tc>
          <w:tcPr>
            <w:tcW w:w="1843" w:type="dxa"/>
            <w:tcBorders>
              <w:bottom w:val="single" w:sz="4" w:space="0" w:color="auto"/>
            </w:tcBorders>
            <w:shd w:val="clear" w:color="auto" w:fill="00B0F0"/>
          </w:tcPr>
          <w:p w14:paraId="5E5D6647"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4029A76E"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POST</w:t>
            </w:r>
          </w:p>
        </w:tc>
      </w:tr>
      <w:tr w:rsidR="003C0A47" w:rsidRPr="00CB56A5" w14:paraId="49C599DA" w14:textId="77777777" w:rsidTr="00E03BDA">
        <w:tc>
          <w:tcPr>
            <w:tcW w:w="1843" w:type="dxa"/>
            <w:tcBorders>
              <w:bottom w:val="single" w:sz="4" w:space="0" w:color="auto"/>
            </w:tcBorders>
            <w:shd w:val="clear" w:color="auto" w:fill="00B0F0"/>
          </w:tcPr>
          <w:p w14:paraId="0A733E82"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0231C0FF" w14:textId="415F6ED3" w:rsidR="003C0A47" w:rsidRPr="00CB56A5" w:rsidRDefault="003C0A47" w:rsidP="00E03BDA">
            <w:pPr>
              <w:rPr>
                <w:rFonts w:ascii="Calibri" w:hAnsi="Calibri" w:cs="Calibri"/>
                <w:color w:val="000000" w:themeColor="text1"/>
                <w:kern w:val="2"/>
                <w:sz w:val="21"/>
                <w:szCs w:val="21"/>
              </w:rPr>
            </w:pPr>
            <w:r>
              <w:rPr>
                <w:rFonts w:hint="eastAsia"/>
              </w:rPr>
              <w:t>推送设备实时位置</w:t>
            </w:r>
          </w:p>
        </w:tc>
      </w:tr>
      <w:tr w:rsidR="003C0A47" w:rsidRPr="00CB56A5" w14:paraId="3391DB60" w14:textId="77777777" w:rsidTr="00E03BDA">
        <w:trPr>
          <w:trHeight w:val="267"/>
        </w:trPr>
        <w:tc>
          <w:tcPr>
            <w:tcW w:w="10097" w:type="dxa"/>
            <w:gridSpan w:val="6"/>
            <w:shd w:val="clear" w:color="auto" w:fill="00B0F0"/>
          </w:tcPr>
          <w:p w14:paraId="3CAC2846"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输入参数</w:t>
            </w:r>
          </w:p>
        </w:tc>
      </w:tr>
      <w:tr w:rsidR="003C0A47" w:rsidRPr="00CB56A5" w14:paraId="38682E28" w14:textId="77777777" w:rsidTr="00E03BDA">
        <w:trPr>
          <w:trHeight w:val="267"/>
        </w:trPr>
        <w:tc>
          <w:tcPr>
            <w:tcW w:w="2439" w:type="dxa"/>
            <w:gridSpan w:val="2"/>
            <w:shd w:val="clear" w:color="auto" w:fill="00B0F0"/>
          </w:tcPr>
          <w:p w14:paraId="7D99B276"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0C6048BD"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64D3357A"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15B779B7"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3AC526A4"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3C0A47" w:rsidRPr="00CB56A5" w14:paraId="65F09003" w14:textId="77777777" w:rsidTr="00E03BDA">
        <w:trPr>
          <w:trHeight w:val="267"/>
        </w:trPr>
        <w:tc>
          <w:tcPr>
            <w:tcW w:w="2439" w:type="dxa"/>
            <w:gridSpan w:val="2"/>
          </w:tcPr>
          <w:p w14:paraId="637F3A02" w14:textId="77777777" w:rsidR="003C0A47" w:rsidRPr="004564A2" w:rsidRDefault="003C0A47" w:rsidP="00E03BDA">
            <w:pPr>
              <w:pStyle w:val="10"/>
              <w:ind w:firstLineChars="0" w:firstLine="0"/>
              <w:rPr>
                <w:color w:val="000000" w:themeColor="text1"/>
              </w:rPr>
            </w:pPr>
            <w:r>
              <w:rPr>
                <w:rFonts w:ascii="Calibri" w:hAnsi="Calibri" w:cs="Calibri"/>
                <w:color w:val="000000" w:themeColor="text1"/>
                <w:sz w:val="21"/>
                <w:szCs w:val="21"/>
              </w:rPr>
              <w:t>deviceLocationList</w:t>
            </w:r>
          </w:p>
        </w:tc>
        <w:tc>
          <w:tcPr>
            <w:tcW w:w="1417" w:type="dxa"/>
          </w:tcPr>
          <w:p w14:paraId="22E14C0D" w14:textId="77777777" w:rsidR="003C0A47" w:rsidRPr="00CB56A5" w:rsidRDefault="003C0A47" w:rsidP="00E03BDA">
            <w:pPr>
              <w:rPr>
                <w:rFonts w:ascii="Calibri" w:hAnsi="Calibri" w:cs="Calibri"/>
                <w:color w:val="000000" w:themeColor="text1"/>
                <w:szCs w:val="21"/>
              </w:rPr>
            </w:pPr>
            <w:r>
              <w:rPr>
                <w:rFonts w:ascii="Calibri" w:hAnsi="Calibri" w:cs="Calibri" w:hint="eastAsia"/>
                <w:color w:val="000000" w:themeColor="text1"/>
                <w:sz w:val="21"/>
                <w:szCs w:val="21"/>
              </w:rPr>
              <w:t>被订阅的设</w:t>
            </w:r>
            <w:r>
              <w:rPr>
                <w:rFonts w:ascii="Calibri" w:hAnsi="Calibri" w:cs="Calibri" w:hint="eastAsia"/>
                <w:color w:val="000000" w:themeColor="text1"/>
                <w:sz w:val="21"/>
                <w:szCs w:val="21"/>
              </w:rPr>
              <w:lastRenderedPageBreak/>
              <w:t>备位置列表</w:t>
            </w:r>
          </w:p>
        </w:tc>
        <w:tc>
          <w:tcPr>
            <w:tcW w:w="1134" w:type="dxa"/>
          </w:tcPr>
          <w:p w14:paraId="382F42B9" w14:textId="77777777" w:rsidR="003C0A47" w:rsidRPr="00CB56A5" w:rsidRDefault="003C0A47" w:rsidP="00E03BDA">
            <w:pPr>
              <w:pStyle w:val="10"/>
              <w:ind w:firstLineChars="0" w:firstLine="0"/>
              <w:rPr>
                <w:rFonts w:ascii="Calibri" w:hAnsi="Calibri" w:cs="Calibri"/>
                <w:color w:val="000000" w:themeColor="text1"/>
                <w:szCs w:val="21"/>
              </w:rPr>
            </w:pPr>
            <w:r w:rsidRPr="00663E33">
              <w:rPr>
                <w:rFonts w:ascii="Calibri" w:hAnsi="Calibri" w:cs="Calibri"/>
                <w:color w:val="000000" w:themeColor="text1"/>
                <w:sz w:val="21"/>
                <w:szCs w:val="21"/>
              </w:rPr>
              <w:lastRenderedPageBreak/>
              <w:t>Array</w:t>
            </w:r>
          </w:p>
        </w:tc>
        <w:tc>
          <w:tcPr>
            <w:tcW w:w="709" w:type="dxa"/>
          </w:tcPr>
          <w:p w14:paraId="081F8F4C" w14:textId="77777777" w:rsidR="003C0A47" w:rsidRPr="00CB56A5" w:rsidRDefault="003C0A47" w:rsidP="00E03BDA">
            <w:pPr>
              <w:pStyle w:val="10"/>
              <w:ind w:firstLineChars="0" w:firstLine="0"/>
              <w:rPr>
                <w:rFonts w:ascii="Calibri" w:hAnsi="Calibri" w:cs="Calibri"/>
                <w:color w:val="000000" w:themeColor="text1"/>
                <w:szCs w:val="21"/>
              </w:rPr>
            </w:pPr>
          </w:p>
        </w:tc>
        <w:tc>
          <w:tcPr>
            <w:tcW w:w="4398" w:type="dxa"/>
          </w:tcPr>
          <w:p w14:paraId="3DC91327" w14:textId="77777777" w:rsidR="003C0A47" w:rsidRPr="00CB56A5" w:rsidRDefault="003C0A47" w:rsidP="00E03BDA">
            <w:pPr>
              <w:rPr>
                <w:rFonts w:ascii="Calibri" w:hAnsi="Calibri" w:cs="Calibri"/>
                <w:color w:val="000000" w:themeColor="text1"/>
                <w:szCs w:val="21"/>
              </w:rPr>
            </w:pPr>
          </w:p>
        </w:tc>
      </w:tr>
      <w:tr w:rsidR="003C0A47" w:rsidRPr="00CB56A5" w14:paraId="0465FF35" w14:textId="77777777" w:rsidTr="00E03BDA">
        <w:trPr>
          <w:trHeight w:val="267"/>
        </w:trPr>
        <w:tc>
          <w:tcPr>
            <w:tcW w:w="2439" w:type="dxa"/>
            <w:gridSpan w:val="2"/>
          </w:tcPr>
          <w:p w14:paraId="58D1C2EB" w14:textId="77777777" w:rsidR="003C0A47" w:rsidRDefault="003C0A47" w:rsidP="00E03BDA">
            <w:pPr>
              <w:pStyle w:val="10"/>
              <w:ind w:firstLineChars="0" w:firstLine="0"/>
              <w:rPr>
                <w:rFonts w:ascii="Calibri" w:hAnsi="Calibri" w:cs="Calibri"/>
                <w:color w:val="000000" w:themeColor="text1"/>
                <w:szCs w:val="21"/>
              </w:rPr>
            </w:pPr>
            <w:r>
              <w:lastRenderedPageBreak/>
              <w:t>d</w:t>
            </w:r>
            <w:r>
              <w:rPr>
                <w:rFonts w:hint="eastAsia"/>
              </w:rPr>
              <w:t>eviceN</w:t>
            </w:r>
            <w:r>
              <w:t>umber</w:t>
            </w:r>
          </w:p>
        </w:tc>
        <w:tc>
          <w:tcPr>
            <w:tcW w:w="1417" w:type="dxa"/>
          </w:tcPr>
          <w:p w14:paraId="022F8692" w14:textId="77777777" w:rsidR="003C0A47" w:rsidRDefault="003C0A47" w:rsidP="00E03BDA">
            <w:pPr>
              <w:rPr>
                <w:rFonts w:ascii="Calibri" w:hAnsi="Calibri" w:cs="Calibri"/>
                <w:color w:val="000000" w:themeColor="text1"/>
                <w:szCs w:val="21"/>
              </w:rPr>
            </w:pPr>
            <w:r>
              <w:rPr>
                <w:rFonts w:hint="eastAsia"/>
              </w:rPr>
              <w:t>设备编号</w:t>
            </w:r>
          </w:p>
        </w:tc>
        <w:tc>
          <w:tcPr>
            <w:tcW w:w="1134" w:type="dxa"/>
          </w:tcPr>
          <w:p w14:paraId="744A304E" w14:textId="77777777" w:rsidR="003C0A47" w:rsidRPr="00663E33" w:rsidRDefault="003C0A47" w:rsidP="00E03BDA">
            <w:pPr>
              <w:pStyle w:val="10"/>
              <w:ind w:firstLineChars="0" w:firstLine="0"/>
              <w:rPr>
                <w:rFonts w:ascii="Calibri" w:hAnsi="Calibri" w:cs="Calibri"/>
                <w:color w:val="000000" w:themeColor="text1"/>
                <w:szCs w:val="21"/>
              </w:rPr>
            </w:pPr>
            <w:r w:rsidRPr="00652623">
              <w:rPr>
                <w:rFonts w:ascii="Calibri" w:hAnsi="Calibri" w:cs="Calibri"/>
                <w:color w:val="000000" w:themeColor="text1"/>
                <w:sz w:val="21"/>
                <w:szCs w:val="21"/>
              </w:rPr>
              <w:t>String</w:t>
            </w:r>
          </w:p>
        </w:tc>
        <w:tc>
          <w:tcPr>
            <w:tcW w:w="709" w:type="dxa"/>
          </w:tcPr>
          <w:p w14:paraId="5D2C130D" w14:textId="77777777" w:rsidR="003C0A47" w:rsidRPr="00CB56A5" w:rsidRDefault="003C0A47" w:rsidP="00E03BDA">
            <w:pPr>
              <w:pStyle w:val="10"/>
              <w:ind w:firstLineChars="0" w:firstLine="0"/>
              <w:rPr>
                <w:rFonts w:ascii="Calibri" w:hAnsi="Calibri" w:cs="Calibri"/>
                <w:color w:val="000000" w:themeColor="text1"/>
                <w:szCs w:val="21"/>
              </w:rPr>
            </w:pPr>
            <w:r>
              <w:rPr>
                <w:rFonts w:ascii="Calibri" w:hAnsi="Calibri" w:cs="Calibri" w:hint="eastAsia"/>
                <w:color w:val="000000" w:themeColor="text1"/>
                <w:szCs w:val="21"/>
              </w:rPr>
              <w:t>是</w:t>
            </w:r>
          </w:p>
        </w:tc>
        <w:tc>
          <w:tcPr>
            <w:tcW w:w="4398" w:type="dxa"/>
          </w:tcPr>
          <w:p w14:paraId="7EE3CE15" w14:textId="77777777" w:rsidR="003C0A47" w:rsidRPr="00CB56A5" w:rsidRDefault="003C0A47" w:rsidP="00E03BDA">
            <w:pPr>
              <w:rPr>
                <w:rFonts w:ascii="Calibri" w:hAnsi="Calibri" w:cs="Calibri"/>
                <w:color w:val="000000" w:themeColor="text1"/>
                <w:szCs w:val="21"/>
              </w:rPr>
            </w:pPr>
            <w:r>
              <w:rPr>
                <w:rFonts w:ascii="Calibri" w:hAnsi="Calibri" w:cs="Calibri" w:hint="eastAsia"/>
                <w:color w:val="000000" w:themeColor="text1"/>
                <w:szCs w:val="21"/>
              </w:rPr>
              <w:t>电子脚环的设备编号</w:t>
            </w:r>
          </w:p>
        </w:tc>
      </w:tr>
      <w:tr w:rsidR="003C0A47" w:rsidRPr="00CB56A5" w14:paraId="2AB47700" w14:textId="77777777" w:rsidTr="00E03BDA">
        <w:trPr>
          <w:trHeight w:val="267"/>
        </w:trPr>
        <w:tc>
          <w:tcPr>
            <w:tcW w:w="2439" w:type="dxa"/>
            <w:gridSpan w:val="2"/>
          </w:tcPr>
          <w:p w14:paraId="57FC463B" w14:textId="77777777" w:rsidR="003C0A47" w:rsidRDefault="003C0A47" w:rsidP="00E03BDA">
            <w:pPr>
              <w:pStyle w:val="10"/>
              <w:ind w:firstLineChars="0" w:firstLine="0"/>
              <w:rPr>
                <w:rFonts w:ascii="Calibri" w:hAnsi="Calibri" w:cs="Calibri"/>
                <w:color w:val="000000" w:themeColor="text1"/>
                <w:szCs w:val="21"/>
              </w:rPr>
            </w:pPr>
            <w:r>
              <w:rPr>
                <w:rFonts w:ascii="Calibri" w:hAnsi="Calibri" w:cs="Calibri"/>
                <w:color w:val="000000" w:themeColor="text1"/>
                <w:sz w:val="21"/>
                <w:szCs w:val="21"/>
              </w:rPr>
              <w:t>latitude</w:t>
            </w:r>
          </w:p>
        </w:tc>
        <w:tc>
          <w:tcPr>
            <w:tcW w:w="1417" w:type="dxa"/>
          </w:tcPr>
          <w:p w14:paraId="041F2532" w14:textId="77777777" w:rsidR="003C0A47" w:rsidRDefault="003C0A47" w:rsidP="00E03BDA">
            <w:pPr>
              <w:rPr>
                <w:rFonts w:ascii="Calibri" w:hAnsi="Calibri" w:cs="Calibri"/>
                <w:color w:val="000000" w:themeColor="text1"/>
                <w:szCs w:val="21"/>
              </w:rPr>
            </w:pPr>
            <w:r>
              <w:rPr>
                <w:rFonts w:ascii="Calibri" w:hAnsi="Calibri" w:cs="Calibri" w:hint="eastAsia"/>
                <w:color w:val="000000" w:themeColor="text1"/>
                <w:sz w:val="21"/>
                <w:szCs w:val="21"/>
              </w:rPr>
              <w:t>上报地址纬度</w:t>
            </w:r>
          </w:p>
        </w:tc>
        <w:tc>
          <w:tcPr>
            <w:tcW w:w="1134" w:type="dxa"/>
          </w:tcPr>
          <w:p w14:paraId="64410381" w14:textId="77777777" w:rsidR="003C0A47" w:rsidRDefault="003C0A47" w:rsidP="00E03BDA">
            <w:pPr>
              <w:pStyle w:val="10"/>
              <w:ind w:firstLineChars="0" w:firstLine="0"/>
              <w:rPr>
                <w:ins w:id="20" w:author="世驹 丁" w:date="2019-02-20T11:59:00Z"/>
                <w:rFonts w:ascii="Calibri" w:hAnsi="Calibri" w:cs="Calibri"/>
                <w:color w:val="000000" w:themeColor="text1"/>
                <w:sz w:val="21"/>
                <w:szCs w:val="21"/>
              </w:rPr>
            </w:pPr>
            <w:del w:id="21" w:author="世驹 丁" w:date="2019-02-20T11:59:00Z">
              <w:r w:rsidDel="00AB5E34">
                <w:rPr>
                  <w:rFonts w:ascii="Calibri" w:hAnsi="Calibri" w:cs="Calibri"/>
                  <w:color w:val="000000" w:themeColor="text1"/>
                  <w:sz w:val="21"/>
                  <w:szCs w:val="21"/>
                </w:rPr>
                <w:delText>Double</w:delText>
              </w:r>
            </w:del>
          </w:p>
          <w:p w14:paraId="39E2A7E3" w14:textId="68C9B756" w:rsidR="00AB5E34" w:rsidRPr="00663E33" w:rsidRDefault="00AB5E34" w:rsidP="00E03BDA">
            <w:pPr>
              <w:pStyle w:val="10"/>
              <w:ind w:firstLineChars="0" w:firstLine="0"/>
              <w:rPr>
                <w:rFonts w:ascii="Calibri" w:hAnsi="Calibri" w:cs="Calibri"/>
                <w:color w:val="000000" w:themeColor="text1"/>
                <w:szCs w:val="21"/>
              </w:rPr>
            </w:pPr>
            <w:ins w:id="22" w:author="世驹 丁" w:date="2019-02-20T11:59:00Z">
              <w:r>
                <w:rPr>
                  <w:rFonts w:ascii="Calibri" w:hAnsi="Calibri" w:cs="Calibri"/>
                  <w:color w:val="000000" w:themeColor="text1"/>
                  <w:sz w:val="21"/>
                  <w:szCs w:val="21"/>
                </w:rPr>
                <w:t>String</w:t>
              </w:r>
            </w:ins>
          </w:p>
        </w:tc>
        <w:tc>
          <w:tcPr>
            <w:tcW w:w="709" w:type="dxa"/>
          </w:tcPr>
          <w:p w14:paraId="474F7632" w14:textId="77777777" w:rsidR="003C0A47" w:rsidRPr="00CB56A5" w:rsidRDefault="003C0A47" w:rsidP="00E03BDA">
            <w:pPr>
              <w:pStyle w:val="10"/>
              <w:ind w:firstLineChars="0" w:firstLine="0"/>
              <w:rPr>
                <w:rFonts w:ascii="Calibri" w:hAnsi="Calibri" w:cs="Calibri"/>
                <w:color w:val="000000" w:themeColor="text1"/>
                <w:szCs w:val="21"/>
              </w:rPr>
            </w:pPr>
            <w:r w:rsidRPr="00663E33">
              <w:rPr>
                <w:rFonts w:ascii="Calibri" w:hAnsi="Calibri" w:cs="Calibri"/>
                <w:color w:val="000000" w:themeColor="text1"/>
                <w:sz w:val="21"/>
                <w:szCs w:val="21"/>
              </w:rPr>
              <w:t>是</w:t>
            </w:r>
          </w:p>
        </w:tc>
        <w:tc>
          <w:tcPr>
            <w:tcW w:w="4398" w:type="dxa"/>
          </w:tcPr>
          <w:p w14:paraId="4E7647FC" w14:textId="77777777" w:rsidR="003C0A47" w:rsidRPr="00CB56A5" w:rsidRDefault="003C0A47" w:rsidP="00E03BDA">
            <w:pPr>
              <w:rPr>
                <w:rFonts w:ascii="Calibri" w:hAnsi="Calibri" w:cs="Calibri"/>
                <w:color w:val="000000" w:themeColor="text1"/>
                <w:szCs w:val="21"/>
              </w:rPr>
            </w:pPr>
          </w:p>
        </w:tc>
      </w:tr>
      <w:tr w:rsidR="003C0A47" w:rsidRPr="00CB56A5" w14:paraId="4C7F0808" w14:textId="77777777" w:rsidTr="00E03BDA">
        <w:trPr>
          <w:trHeight w:val="267"/>
        </w:trPr>
        <w:tc>
          <w:tcPr>
            <w:tcW w:w="2439" w:type="dxa"/>
            <w:gridSpan w:val="2"/>
          </w:tcPr>
          <w:p w14:paraId="6845F66A" w14:textId="77777777" w:rsidR="003C0A47" w:rsidRPr="00515D4E" w:rsidRDefault="003C0A47" w:rsidP="00E03BDA">
            <w:pPr>
              <w:pStyle w:val="10"/>
              <w:ind w:firstLineChars="0" w:firstLine="0"/>
              <w:rPr>
                <w:rFonts w:ascii="Calibri" w:hAnsi="Calibri" w:cs="Calibri"/>
                <w:color w:val="000000" w:themeColor="text1"/>
                <w:szCs w:val="21"/>
              </w:rPr>
            </w:pPr>
            <w:r>
              <w:rPr>
                <w:rFonts w:ascii="Calibri" w:hAnsi="Calibri" w:cs="Calibri"/>
                <w:color w:val="000000" w:themeColor="text1"/>
                <w:sz w:val="21"/>
                <w:szCs w:val="21"/>
              </w:rPr>
              <w:t>longitude</w:t>
            </w:r>
          </w:p>
        </w:tc>
        <w:tc>
          <w:tcPr>
            <w:tcW w:w="1417" w:type="dxa"/>
          </w:tcPr>
          <w:p w14:paraId="5F0B4248" w14:textId="77777777" w:rsidR="003C0A47" w:rsidRDefault="003C0A47" w:rsidP="00E03BDA">
            <w:pPr>
              <w:rPr>
                <w:rFonts w:ascii="Calibri" w:hAnsi="Calibri" w:cs="Calibri"/>
                <w:color w:val="000000" w:themeColor="text1"/>
                <w:szCs w:val="21"/>
              </w:rPr>
            </w:pPr>
            <w:r>
              <w:rPr>
                <w:rFonts w:ascii="Calibri" w:hAnsi="Calibri" w:cs="Calibri" w:hint="eastAsia"/>
                <w:color w:val="000000" w:themeColor="text1"/>
                <w:sz w:val="21"/>
                <w:szCs w:val="21"/>
              </w:rPr>
              <w:t>上报地址经度</w:t>
            </w:r>
          </w:p>
        </w:tc>
        <w:tc>
          <w:tcPr>
            <w:tcW w:w="1134" w:type="dxa"/>
          </w:tcPr>
          <w:p w14:paraId="17D0B717" w14:textId="77777777" w:rsidR="003C0A47" w:rsidRDefault="003C0A47" w:rsidP="00E03BDA">
            <w:pPr>
              <w:pStyle w:val="10"/>
              <w:ind w:firstLineChars="0" w:firstLine="0"/>
              <w:rPr>
                <w:ins w:id="23" w:author="世驹 丁" w:date="2019-02-20T11:59:00Z"/>
                <w:rFonts w:ascii="Calibri" w:hAnsi="Calibri" w:cs="Calibri"/>
                <w:color w:val="000000" w:themeColor="text1"/>
                <w:sz w:val="21"/>
                <w:szCs w:val="21"/>
              </w:rPr>
            </w:pPr>
            <w:del w:id="24" w:author="世驹 丁" w:date="2019-02-20T11:59:00Z">
              <w:r w:rsidDel="00AB5E34">
                <w:rPr>
                  <w:rFonts w:ascii="Calibri" w:hAnsi="Calibri" w:cs="Calibri"/>
                  <w:color w:val="000000" w:themeColor="text1"/>
                  <w:sz w:val="21"/>
                  <w:szCs w:val="21"/>
                </w:rPr>
                <w:delText>Double</w:delText>
              </w:r>
            </w:del>
          </w:p>
          <w:p w14:paraId="4DFAB513" w14:textId="4A90D115" w:rsidR="00AB5E34" w:rsidRDefault="00AB5E34" w:rsidP="00E03BDA">
            <w:pPr>
              <w:pStyle w:val="10"/>
              <w:ind w:firstLineChars="0" w:firstLine="0"/>
              <w:rPr>
                <w:rFonts w:ascii="Calibri" w:hAnsi="Calibri" w:cs="Calibri"/>
                <w:color w:val="000000" w:themeColor="text1"/>
                <w:szCs w:val="21"/>
              </w:rPr>
            </w:pPr>
            <w:ins w:id="25" w:author="世驹 丁" w:date="2019-02-20T11:59:00Z">
              <w:r>
                <w:rPr>
                  <w:rFonts w:ascii="Calibri" w:hAnsi="Calibri" w:cs="Calibri"/>
                  <w:color w:val="000000" w:themeColor="text1"/>
                  <w:sz w:val="21"/>
                  <w:szCs w:val="21"/>
                </w:rPr>
                <w:t>String</w:t>
              </w:r>
            </w:ins>
          </w:p>
        </w:tc>
        <w:tc>
          <w:tcPr>
            <w:tcW w:w="709" w:type="dxa"/>
          </w:tcPr>
          <w:p w14:paraId="2601697A" w14:textId="77777777" w:rsidR="003C0A47" w:rsidRPr="00663E33" w:rsidRDefault="003C0A47" w:rsidP="00E03BDA">
            <w:pPr>
              <w:pStyle w:val="10"/>
              <w:ind w:firstLineChars="0" w:firstLine="0"/>
              <w:rPr>
                <w:rFonts w:ascii="Calibri" w:hAnsi="Calibri" w:cs="Calibri"/>
                <w:color w:val="000000" w:themeColor="text1"/>
                <w:szCs w:val="21"/>
              </w:rPr>
            </w:pPr>
            <w:r w:rsidRPr="00663E33">
              <w:rPr>
                <w:rFonts w:ascii="Calibri" w:hAnsi="Calibri" w:cs="Calibri"/>
                <w:color w:val="000000" w:themeColor="text1"/>
                <w:sz w:val="21"/>
                <w:szCs w:val="21"/>
              </w:rPr>
              <w:t>是</w:t>
            </w:r>
          </w:p>
        </w:tc>
        <w:tc>
          <w:tcPr>
            <w:tcW w:w="4398" w:type="dxa"/>
          </w:tcPr>
          <w:p w14:paraId="1F38436A" w14:textId="77777777" w:rsidR="003C0A47" w:rsidRPr="00CB56A5" w:rsidRDefault="003C0A47" w:rsidP="00E03BDA">
            <w:pPr>
              <w:rPr>
                <w:rFonts w:ascii="Calibri" w:hAnsi="Calibri" w:cs="Calibri"/>
                <w:color w:val="000000" w:themeColor="text1"/>
                <w:szCs w:val="21"/>
              </w:rPr>
            </w:pPr>
          </w:p>
        </w:tc>
      </w:tr>
      <w:tr w:rsidR="00E535B5" w:rsidRPr="00CB56A5" w14:paraId="54DCD433" w14:textId="77777777" w:rsidTr="00E03BDA">
        <w:trPr>
          <w:trHeight w:val="267"/>
          <w:ins w:id="26" w:author="世驹 丁" w:date="2019-02-20T11:58:00Z"/>
        </w:trPr>
        <w:tc>
          <w:tcPr>
            <w:tcW w:w="2439" w:type="dxa"/>
            <w:gridSpan w:val="2"/>
          </w:tcPr>
          <w:p w14:paraId="13BB77C5" w14:textId="3CFBC846" w:rsidR="00E535B5" w:rsidRDefault="00E535B5" w:rsidP="00E03BDA">
            <w:pPr>
              <w:pStyle w:val="10"/>
              <w:ind w:firstLineChars="0" w:firstLine="0"/>
              <w:rPr>
                <w:ins w:id="27" w:author="世驹 丁" w:date="2019-02-20T11:58:00Z"/>
                <w:rFonts w:ascii="Calibri" w:hAnsi="Calibri" w:cs="Calibri"/>
                <w:color w:val="000000" w:themeColor="text1"/>
                <w:szCs w:val="21"/>
              </w:rPr>
            </w:pPr>
            <w:ins w:id="28" w:author="世驹 丁" w:date="2019-02-20T11:58:00Z">
              <w:r>
                <w:rPr>
                  <w:rFonts w:ascii="Calibri" w:hAnsi="Calibri" w:cs="Calibri"/>
                  <w:color w:val="000000" w:themeColor="text1"/>
                  <w:szCs w:val="21"/>
                </w:rPr>
                <w:t>speed</w:t>
              </w:r>
            </w:ins>
          </w:p>
        </w:tc>
        <w:tc>
          <w:tcPr>
            <w:tcW w:w="1417" w:type="dxa"/>
          </w:tcPr>
          <w:p w14:paraId="19EE8E32" w14:textId="7B1466C9" w:rsidR="00E535B5" w:rsidRDefault="00E535B5" w:rsidP="00E03BDA">
            <w:pPr>
              <w:rPr>
                <w:ins w:id="29" w:author="世驹 丁" w:date="2019-02-20T11:58:00Z"/>
                <w:rFonts w:ascii="Calibri" w:hAnsi="Calibri" w:cs="Calibri"/>
                <w:color w:val="000000" w:themeColor="text1"/>
                <w:szCs w:val="21"/>
              </w:rPr>
            </w:pPr>
            <w:ins w:id="30" w:author="世驹 丁" w:date="2019-02-20T11:58:00Z">
              <w:r>
                <w:rPr>
                  <w:rFonts w:ascii="Calibri" w:hAnsi="Calibri" w:cs="Calibri" w:hint="eastAsia"/>
                  <w:color w:val="000000" w:themeColor="text1"/>
                  <w:szCs w:val="21"/>
                </w:rPr>
                <w:t>速度</w:t>
              </w:r>
            </w:ins>
          </w:p>
        </w:tc>
        <w:tc>
          <w:tcPr>
            <w:tcW w:w="1134" w:type="dxa"/>
          </w:tcPr>
          <w:p w14:paraId="6FD1CE88" w14:textId="19550CA6" w:rsidR="00E535B5" w:rsidRDefault="00AB5E34" w:rsidP="00E03BDA">
            <w:pPr>
              <w:pStyle w:val="10"/>
              <w:ind w:firstLineChars="0" w:firstLine="0"/>
              <w:rPr>
                <w:ins w:id="31" w:author="世驹 丁" w:date="2019-02-20T11:58:00Z"/>
                <w:rFonts w:ascii="Calibri" w:hAnsi="Calibri" w:cs="Calibri"/>
                <w:color w:val="000000" w:themeColor="text1"/>
                <w:szCs w:val="21"/>
              </w:rPr>
            </w:pPr>
            <w:ins w:id="32" w:author="世驹 丁" w:date="2019-02-20T11:59:00Z">
              <w:r>
                <w:rPr>
                  <w:rFonts w:ascii="Calibri" w:hAnsi="Calibri" w:cs="Calibri" w:hint="eastAsia"/>
                  <w:color w:val="000000" w:themeColor="text1"/>
                  <w:szCs w:val="21"/>
                </w:rPr>
                <w:t>String</w:t>
              </w:r>
            </w:ins>
          </w:p>
        </w:tc>
        <w:tc>
          <w:tcPr>
            <w:tcW w:w="709" w:type="dxa"/>
          </w:tcPr>
          <w:p w14:paraId="5EED245A" w14:textId="0434E9CD" w:rsidR="00E535B5" w:rsidRPr="00663E33" w:rsidRDefault="00AB5E34" w:rsidP="00E03BDA">
            <w:pPr>
              <w:pStyle w:val="10"/>
              <w:ind w:firstLineChars="0" w:firstLine="0"/>
              <w:rPr>
                <w:ins w:id="33" w:author="世驹 丁" w:date="2019-02-20T11:58:00Z"/>
                <w:rFonts w:ascii="Calibri" w:hAnsi="Calibri" w:cs="Calibri"/>
                <w:color w:val="000000" w:themeColor="text1"/>
                <w:szCs w:val="21"/>
              </w:rPr>
            </w:pPr>
            <w:ins w:id="34" w:author="世驹 丁" w:date="2019-02-20T11:59:00Z">
              <w:r w:rsidRPr="00663E33">
                <w:rPr>
                  <w:rFonts w:ascii="Calibri" w:hAnsi="Calibri" w:cs="Calibri"/>
                  <w:color w:val="000000" w:themeColor="text1"/>
                  <w:sz w:val="21"/>
                  <w:szCs w:val="21"/>
                </w:rPr>
                <w:t>是</w:t>
              </w:r>
            </w:ins>
          </w:p>
        </w:tc>
        <w:tc>
          <w:tcPr>
            <w:tcW w:w="4398" w:type="dxa"/>
          </w:tcPr>
          <w:p w14:paraId="4A986EBB" w14:textId="77777777" w:rsidR="00E535B5" w:rsidRPr="00CB56A5" w:rsidRDefault="00E535B5" w:rsidP="00E03BDA">
            <w:pPr>
              <w:rPr>
                <w:ins w:id="35" w:author="世驹 丁" w:date="2019-02-20T11:58:00Z"/>
                <w:rFonts w:ascii="Calibri" w:hAnsi="Calibri" w:cs="Calibri"/>
                <w:color w:val="000000" w:themeColor="text1"/>
                <w:szCs w:val="21"/>
              </w:rPr>
            </w:pPr>
          </w:p>
        </w:tc>
      </w:tr>
      <w:tr w:rsidR="00AB5E34" w:rsidRPr="00CB56A5" w14:paraId="5C70052A" w14:textId="77777777" w:rsidTr="00E03BDA">
        <w:trPr>
          <w:trHeight w:val="267"/>
          <w:ins w:id="36" w:author="世驹 丁" w:date="2019-02-20T11:59:00Z"/>
        </w:trPr>
        <w:tc>
          <w:tcPr>
            <w:tcW w:w="2439" w:type="dxa"/>
            <w:gridSpan w:val="2"/>
          </w:tcPr>
          <w:p w14:paraId="397FA897" w14:textId="5DCA63A3" w:rsidR="00AB5E34" w:rsidRDefault="00AB5E34" w:rsidP="00E03BDA">
            <w:pPr>
              <w:pStyle w:val="10"/>
              <w:ind w:firstLineChars="0" w:firstLine="0"/>
              <w:rPr>
                <w:ins w:id="37" w:author="世驹 丁" w:date="2019-02-20T11:59:00Z"/>
                <w:rFonts w:ascii="Calibri" w:hAnsi="Calibri" w:cs="Calibri"/>
                <w:color w:val="000000" w:themeColor="text1"/>
                <w:szCs w:val="21"/>
              </w:rPr>
            </w:pPr>
            <w:ins w:id="38" w:author="世驹 丁" w:date="2019-02-20T11:59:00Z">
              <w:r>
                <w:rPr>
                  <w:rFonts w:ascii="Calibri" w:hAnsi="Calibri" w:cs="Calibri"/>
                  <w:color w:val="000000" w:themeColor="text1"/>
                  <w:szCs w:val="21"/>
                </w:rPr>
                <w:t>direction</w:t>
              </w:r>
            </w:ins>
          </w:p>
        </w:tc>
        <w:tc>
          <w:tcPr>
            <w:tcW w:w="1417" w:type="dxa"/>
          </w:tcPr>
          <w:p w14:paraId="717369D1" w14:textId="770012F2" w:rsidR="00AB5E34" w:rsidRDefault="00AB5E34" w:rsidP="00E03BDA">
            <w:pPr>
              <w:rPr>
                <w:ins w:id="39" w:author="世驹 丁" w:date="2019-02-20T11:59:00Z"/>
                <w:rFonts w:ascii="Calibri" w:hAnsi="Calibri" w:cs="Calibri"/>
                <w:color w:val="000000" w:themeColor="text1"/>
                <w:szCs w:val="21"/>
              </w:rPr>
            </w:pPr>
            <w:ins w:id="40" w:author="世驹 丁" w:date="2019-02-20T11:59:00Z">
              <w:r>
                <w:rPr>
                  <w:rFonts w:ascii="Calibri" w:hAnsi="Calibri" w:cs="Calibri" w:hint="eastAsia"/>
                  <w:color w:val="000000" w:themeColor="text1"/>
                  <w:szCs w:val="21"/>
                </w:rPr>
                <w:t>方向</w:t>
              </w:r>
            </w:ins>
          </w:p>
        </w:tc>
        <w:tc>
          <w:tcPr>
            <w:tcW w:w="1134" w:type="dxa"/>
          </w:tcPr>
          <w:p w14:paraId="73AF6345" w14:textId="247B02F2" w:rsidR="00AB5E34" w:rsidRDefault="00AB5E34" w:rsidP="00E03BDA">
            <w:pPr>
              <w:pStyle w:val="10"/>
              <w:ind w:firstLineChars="0" w:firstLine="0"/>
              <w:rPr>
                <w:ins w:id="41" w:author="世驹 丁" w:date="2019-02-20T11:59:00Z"/>
                <w:rFonts w:ascii="Calibri" w:hAnsi="Calibri" w:cs="Calibri"/>
                <w:color w:val="000000" w:themeColor="text1"/>
                <w:szCs w:val="21"/>
              </w:rPr>
            </w:pPr>
            <w:ins w:id="42" w:author="世驹 丁" w:date="2019-02-20T11:59:00Z">
              <w:r>
                <w:rPr>
                  <w:rFonts w:ascii="Calibri" w:hAnsi="Calibri" w:cs="Calibri" w:hint="eastAsia"/>
                  <w:color w:val="000000" w:themeColor="text1"/>
                  <w:szCs w:val="21"/>
                </w:rPr>
                <w:t>String</w:t>
              </w:r>
            </w:ins>
          </w:p>
        </w:tc>
        <w:tc>
          <w:tcPr>
            <w:tcW w:w="709" w:type="dxa"/>
          </w:tcPr>
          <w:p w14:paraId="2A804115" w14:textId="7CFA0AA7" w:rsidR="00AB5E34" w:rsidRPr="00663E33" w:rsidRDefault="00AB5E34" w:rsidP="00E03BDA">
            <w:pPr>
              <w:pStyle w:val="10"/>
              <w:ind w:firstLineChars="0" w:firstLine="0"/>
              <w:rPr>
                <w:ins w:id="43" w:author="世驹 丁" w:date="2019-02-20T11:59:00Z"/>
                <w:rFonts w:ascii="Calibri" w:hAnsi="Calibri" w:cs="Calibri"/>
                <w:color w:val="000000" w:themeColor="text1"/>
                <w:szCs w:val="21"/>
              </w:rPr>
            </w:pPr>
            <w:ins w:id="44" w:author="世驹 丁" w:date="2019-02-20T11:59:00Z">
              <w:r w:rsidRPr="00663E33">
                <w:rPr>
                  <w:rFonts w:ascii="Calibri" w:hAnsi="Calibri" w:cs="Calibri"/>
                  <w:color w:val="000000" w:themeColor="text1"/>
                  <w:sz w:val="21"/>
                  <w:szCs w:val="21"/>
                </w:rPr>
                <w:t>是</w:t>
              </w:r>
            </w:ins>
          </w:p>
        </w:tc>
        <w:tc>
          <w:tcPr>
            <w:tcW w:w="4398" w:type="dxa"/>
          </w:tcPr>
          <w:p w14:paraId="154D9594" w14:textId="77777777" w:rsidR="00AB5E34" w:rsidRPr="00CB56A5" w:rsidRDefault="00AB5E34" w:rsidP="00E03BDA">
            <w:pPr>
              <w:rPr>
                <w:ins w:id="45" w:author="世驹 丁" w:date="2019-02-20T11:59:00Z"/>
                <w:rFonts w:ascii="Calibri" w:hAnsi="Calibri" w:cs="Calibri"/>
                <w:color w:val="000000" w:themeColor="text1"/>
                <w:szCs w:val="21"/>
              </w:rPr>
            </w:pPr>
          </w:p>
        </w:tc>
      </w:tr>
      <w:tr w:rsidR="003C0A47" w:rsidRPr="00CB56A5" w14:paraId="43F3E49D" w14:textId="77777777" w:rsidTr="00E03BDA">
        <w:trPr>
          <w:trHeight w:val="267"/>
        </w:trPr>
        <w:tc>
          <w:tcPr>
            <w:tcW w:w="2439" w:type="dxa"/>
            <w:gridSpan w:val="2"/>
          </w:tcPr>
          <w:p w14:paraId="40640288" w14:textId="77777777" w:rsidR="003C0A47" w:rsidRPr="00515D4E" w:rsidRDefault="003C0A47" w:rsidP="00E03BDA">
            <w:pPr>
              <w:pStyle w:val="10"/>
              <w:ind w:firstLineChars="0" w:firstLine="0"/>
              <w:rPr>
                <w:rFonts w:ascii="Calibri" w:hAnsi="Calibri" w:cs="Calibri"/>
                <w:color w:val="000000" w:themeColor="text1"/>
                <w:szCs w:val="21"/>
              </w:rPr>
            </w:pPr>
            <w:r>
              <w:rPr>
                <w:rFonts w:ascii="Calibri" w:hAnsi="Calibri" w:cs="Calibri" w:hint="eastAsia"/>
                <w:color w:val="000000" w:themeColor="text1"/>
                <w:sz w:val="21"/>
                <w:szCs w:val="21"/>
              </w:rPr>
              <w:t xml:space="preserve"> </w:t>
            </w:r>
            <w:r>
              <w:rPr>
                <w:rFonts w:ascii="Calibri" w:hAnsi="Calibri" w:cs="Calibri"/>
                <w:color w:val="000000" w:themeColor="text1"/>
                <w:sz w:val="21"/>
                <w:szCs w:val="21"/>
              </w:rPr>
              <w:t xml:space="preserve"> gpsTime</w:t>
            </w:r>
          </w:p>
        </w:tc>
        <w:tc>
          <w:tcPr>
            <w:tcW w:w="1417" w:type="dxa"/>
          </w:tcPr>
          <w:p w14:paraId="57C1FD43" w14:textId="77777777" w:rsidR="003C0A47" w:rsidRDefault="003C0A47" w:rsidP="00E03BDA">
            <w:pPr>
              <w:rPr>
                <w:rFonts w:ascii="Calibri" w:hAnsi="Calibri" w:cs="Calibri"/>
                <w:color w:val="000000" w:themeColor="text1"/>
                <w:szCs w:val="21"/>
              </w:rPr>
            </w:pPr>
            <w:r>
              <w:rPr>
                <w:rFonts w:ascii="Calibri" w:hAnsi="Calibri" w:cs="Calibri" w:hint="eastAsia"/>
                <w:color w:val="000000" w:themeColor="text1"/>
                <w:sz w:val="21"/>
                <w:szCs w:val="21"/>
              </w:rPr>
              <w:t>上报</w:t>
            </w:r>
            <w:r>
              <w:rPr>
                <w:rFonts w:ascii="Calibri" w:hAnsi="Calibri" w:cs="Calibri"/>
                <w:color w:val="000000" w:themeColor="text1"/>
                <w:sz w:val="21"/>
                <w:szCs w:val="21"/>
              </w:rPr>
              <w:t>时间</w:t>
            </w:r>
          </w:p>
        </w:tc>
        <w:tc>
          <w:tcPr>
            <w:tcW w:w="1134" w:type="dxa"/>
          </w:tcPr>
          <w:p w14:paraId="481DD5B8" w14:textId="77777777" w:rsidR="003C0A47" w:rsidRDefault="003C0A47" w:rsidP="00E03BDA">
            <w:pPr>
              <w:pStyle w:val="10"/>
              <w:ind w:firstLineChars="0" w:firstLine="0"/>
              <w:rPr>
                <w:rFonts w:ascii="Calibri" w:hAnsi="Calibri" w:cs="Calibri"/>
                <w:color w:val="000000" w:themeColor="text1"/>
                <w:szCs w:val="21"/>
              </w:rPr>
            </w:pPr>
            <w:r>
              <w:rPr>
                <w:rFonts w:ascii="Calibri" w:hAnsi="Calibri" w:cs="Calibri"/>
                <w:color w:val="000000" w:themeColor="text1"/>
                <w:sz w:val="21"/>
                <w:szCs w:val="21"/>
              </w:rPr>
              <w:t>String</w:t>
            </w:r>
          </w:p>
        </w:tc>
        <w:tc>
          <w:tcPr>
            <w:tcW w:w="709" w:type="dxa"/>
          </w:tcPr>
          <w:p w14:paraId="3B9CE0A4" w14:textId="77777777" w:rsidR="003C0A47" w:rsidRPr="00663E33" w:rsidRDefault="003C0A47" w:rsidP="00E03BDA">
            <w:pPr>
              <w:pStyle w:val="10"/>
              <w:ind w:firstLineChars="0" w:firstLine="0"/>
              <w:rPr>
                <w:rFonts w:ascii="Calibri" w:hAnsi="Calibri" w:cs="Calibri"/>
                <w:color w:val="000000" w:themeColor="text1"/>
                <w:szCs w:val="21"/>
              </w:rPr>
            </w:pPr>
            <w:r w:rsidRPr="00663E33">
              <w:rPr>
                <w:rFonts w:ascii="Calibri" w:hAnsi="Calibri" w:cs="Calibri"/>
                <w:color w:val="000000" w:themeColor="text1"/>
                <w:sz w:val="21"/>
                <w:szCs w:val="21"/>
              </w:rPr>
              <w:t>是</w:t>
            </w:r>
          </w:p>
        </w:tc>
        <w:tc>
          <w:tcPr>
            <w:tcW w:w="4398" w:type="dxa"/>
          </w:tcPr>
          <w:p w14:paraId="0C62C388" w14:textId="77777777" w:rsidR="003C0A47" w:rsidRPr="00CB56A5" w:rsidRDefault="003C0A47" w:rsidP="00E03BDA">
            <w:pPr>
              <w:rPr>
                <w:rFonts w:ascii="Calibri" w:hAnsi="Calibri" w:cs="Calibri"/>
                <w:color w:val="000000" w:themeColor="text1"/>
                <w:szCs w:val="21"/>
              </w:rPr>
            </w:pPr>
          </w:p>
        </w:tc>
      </w:tr>
      <w:tr w:rsidR="003C0A47" w:rsidRPr="00CB56A5" w14:paraId="1EB28881" w14:textId="77777777" w:rsidTr="00E03BDA">
        <w:trPr>
          <w:trHeight w:val="267"/>
        </w:trPr>
        <w:tc>
          <w:tcPr>
            <w:tcW w:w="10097" w:type="dxa"/>
            <w:gridSpan w:val="6"/>
            <w:shd w:val="clear" w:color="auto" w:fill="00B0F0"/>
          </w:tcPr>
          <w:p w14:paraId="177C82CC"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返回信息</w:t>
            </w:r>
          </w:p>
        </w:tc>
      </w:tr>
      <w:tr w:rsidR="003C0A47" w:rsidRPr="00CB56A5" w14:paraId="3A7EB046" w14:textId="77777777" w:rsidTr="00E03BDA">
        <w:trPr>
          <w:trHeight w:val="267"/>
        </w:trPr>
        <w:tc>
          <w:tcPr>
            <w:tcW w:w="2439" w:type="dxa"/>
            <w:gridSpan w:val="2"/>
            <w:shd w:val="clear" w:color="auto" w:fill="00B0F0"/>
          </w:tcPr>
          <w:p w14:paraId="422B7FC6"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19D1B0A4"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1C7231A9"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63E7EF11"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53CB54BD" w14:textId="77777777" w:rsidR="003C0A47" w:rsidRPr="00CB56A5" w:rsidRDefault="003C0A47"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3C0A47" w:rsidRPr="00CB56A5" w14:paraId="12DC0449" w14:textId="77777777" w:rsidTr="00E03BDA">
        <w:trPr>
          <w:trHeight w:val="267"/>
        </w:trPr>
        <w:tc>
          <w:tcPr>
            <w:tcW w:w="2439" w:type="dxa"/>
            <w:gridSpan w:val="2"/>
          </w:tcPr>
          <w:p w14:paraId="293D5090" w14:textId="77777777" w:rsidR="003C0A47" w:rsidRPr="00CB56A5" w:rsidRDefault="003C0A47" w:rsidP="00E03BDA">
            <w:pPr>
              <w:pStyle w:val="10"/>
              <w:ind w:firstLineChars="0" w:firstLine="0"/>
              <w:rPr>
                <w:rFonts w:ascii="Calibri" w:hAnsi="Calibri" w:cs="Calibri"/>
                <w:color w:val="000000" w:themeColor="text1"/>
                <w:sz w:val="21"/>
                <w:szCs w:val="21"/>
              </w:rPr>
            </w:pPr>
            <w:r w:rsidRPr="004564A2">
              <w:rPr>
                <w:color w:val="000000" w:themeColor="text1"/>
              </w:rPr>
              <w:t>code</w:t>
            </w:r>
          </w:p>
        </w:tc>
        <w:tc>
          <w:tcPr>
            <w:tcW w:w="1417" w:type="dxa"/>
          </w:tcPr>
          <w:p w14:paraId="304863B4" w14:textId="77777777" w:rsidR="003C0A47" w:rsidRPr="00CB56A5" w:rsidRDefault="003C0A47" w:rsidP="00E03BDA">
            <w:pPr>
              <w:rPr>
                <w:rFonts w:ascii="Calibri" w:hAnsi="Calibri" w:cs="Calibri"/>
                <w:color w:val="000000" w:themeColor="text1"/>
                <w:sz w:val="21"/>
                <w:szCs w:val="21"/>
              </w:rPr>
            </w:pPr>
          </w:p>
        </w:tc>
        <w:tc>
          <w:tcPr>
            <w:tcW w:w="1134" w:type="dxa"/>
          </w:tcPr>
          <w:p w14:paraId="6425BD7D" w14:textId="77777777" w:rsidR="003C0A47" w:rsidRPr="00CB56A5" w:rsidRDefault="003C0A47" w:rsidP="00E03BDA">
            <w:pPr>
              <w:pStyle w:val="10"/>
              <w:ind w:firstLineChars="0" w:firstLine="0"/>
              <w:rPr>
                <w:rFonts w:ascii="Calibri" w:hAnsi="Calibri" w:cs="Calibri"/>
                <w:color w:val="000000" w:themeColor="text1"/>
                <w:sz w:val="21"/>
                <w:szCs w:val="21"/>
              </w:rPr>
            </w:pPr>
          </w:p>
        </w:tc>
        <w:tc>
          <w:tcPr>
            <w:tcW w:w="709" w:type="dxa"/>
          </w:tcPr>
          <w:p w14:paraId="16E36118" w14:textId="77777777" w:rsidR="003C0A47" w:rsidRPr="00CB56A5" w:rsidRDefault="003C0A47" w:rsidP="00E03BDA">
            <w:pPr>
              <w:pStyle w:val="10"/>
              <w:ind w:firstLineChars="0" w:firstLine="0"/>
              <w:rPr>
                <w:rFonts w:ascii="Calibri" w:hAnsi="Calibri" w:cs="Calibri"/>
                <w:color w:val="000000" w:themeColor="text1"/>
                <w:sz w:val="21"/>
                <w:szCs w:val="21"/>
              </w:rPr>
            </w:pPr>
          </w:p>
        </w:tc>
        <w:tc>
          <w:tcPr>
            <w:tcW w:w="4398" w:type="dxa"/>
          </w:tcPr>
          <w:p w14:paraId="2C1092C9" w14:textId="77777777" w:rsidR="003C0A47" w:rsidRPr="00CB56A5" w:rsidRDefault="003C0A47" w:rsidP="00E03BDA">
            <w:pPr>
              <w:rPr>
                <w:rFonts w:ascii="Calibri" w:hAnsi="Calibri" w:cs="Calibri"/>
                <w:color w:val="000000" w:themeColor="text1"/>
                <w:sz w:val="21"/>
                <w:szCs w:val="21"/>
              </w:rPr>
            </w:pPr>
          </w:p>
        </w:tc>
      </w:tr>
    </w:tbl>
    <w:p w14:paraId="0376E11A" w14:textId="77777777" w:rsidR="003C0A47" w:rsidRPr="00C55C07" w:rsidRDefault="003C0A47" w:rsidP="00C55C07"/>
    <w:p w14:paraId="43866044" w14:textId="7BC1A4B3" w:rsidR="00ED35F8" w:rsidRDefault="003806C4" w:rsidP="00ED35F8">
      <w:pPr>
        <w:pStyle w:val="3"/>
      </w:pPr>
      <w:r>
        <w:t>3.</w:t>
      </w:r>
      <w:r w:rsidR="00ED35F8">
        <w:rPr>
          <w:rFonts w:hint="eastAsia"/>
        </w:rPr>
        <w:t>2</w:t>
      </w:r>
      <w:del w:id="46" w:author="世驹 丁" w:date="2019-02-20T11:13:00Z">
        <w:r w:rsidR="00ED35F8" w:rsidDel="00672B59">
          <w:rPr>
            <w:rFonts w:hint="eastAsia"/>
          </w:rPr>
          <w:delText>、</w:delText>
        </w:r>
      </w:del>
      <w:r w:rsidR="008054F0">
        <w:rPr>
          <w:rFonts w:hint="eastAsia"/>
        </w:rPr>
        <w:t>电子脚环</w:t>
      </w:r>
      <w:r w:rsidR="00ED35F8">
        <w:rPr>
          <w:rFonts w:hint="eastAsia"/>
        </w:rPr>
        <w:t>平台接口定义</w:t>
      </w:r>
    </w:p>
    <w:p w14:paraId="1527FBEE" w14:textId="0F68ACC5" w:rsidR="00ED35F8" w:rsidRDefault="003806C4" w:rsidP="00C55C07">
      <w:pPr>
        <w:pStyle w:val="4"/>
      </w:pPr>
      <w:r>
        <w:t>3.</w:t>
      </w:r>
      <w:r w:rsidR="00ED35F8">
        <w:rPr>
          <w:rFonts w:hint="eastAsia"/>
        </w:rPr>
        <w:t>2</w:t>
      </w:r>
      <w:r w:rsidR="00ED35F8">
        <w:t>.1</w:t>
      </w:r>
      <w:r w:rsidR="00B82436">
        <w:rPr>
          <w:rFonts w:hint="eastAsia"/>
        </w:rPr>
        <w:t>报警</w:t>
      </w:r>
      <w:r w:rsidR="00ED35F8">
        <w:rPr>
          <w:rFonts w:hint="eastAsia"/>
        </w:rPr>
        <w:t>警情</w:t>
      </w:r>
      <w:r w:rsidR="00701CD8">
        <w:rPr>
          <w:rFonts w:hint="eastAsia"/>
        </w:rPr>
        <w:t>监控任务和</w:t>
      </w:r>
      <w:r w:rsidR="001F0FBF">
        <w:rPr>
          <w:rFonts w:hint="eastAsia"/>
        </w:rPr>
        <w:t>被</w:t>
      </w:r>
      <w:r w:rsidR="00701CD8">
        <w:rPr>
          <w:rFonts w:hint="eastAsia"/>
        </w:rPr>
        <w:t>监控人员信息</w:t>
      </w:r>
      <w:r w:rsidR="00ED35F8">
        <w:rPr>
          <w:rFonts w:hint="eastAsia"/>
        </w:rPr>
        <w:t>接口</w:t>
      </w:r>
    </w:p>
    <w:tbl>
      <w:tblPr>
        <w:tblStyle w:val="11"/>
        <w:tblW w:w="10097" w:type="dxa"/>
        <w:tblInd w:w="-459" w:type="dxa"/>
        <w:tblLayout w:type="fixed"/>
        <w:tblLook w:val="04A0" w:firstRow="1" w:lastRow="0" w:firstColumn="1" w:lastColumn="0" w:noHBand="0" w:noVBand="1"/>
      </w:tblPr>
      <w:tblGrid>
        <w:gridCol w:w="1843"/>
        <w:gridCol w:w="1163"/>
        <w:gridCol w:w="1814"/>
        <w:gridCol w:w="1134"/>
        <w:gridCol w:w="709"/>
        <w:gridCol w:w="3434"/>
      </w:tblGrid>
      <w:tr w:rsidR="00B82436" w:rsidRPr="00663E33" w14:paraId="40EB175B" w14:textId="77777777" w:rsidTr="004755EA">
        <w:tc>
          <w:tcPr>
            <w:tcW w:w="1843" w:type="dxa"/>
            <w:shd w:val="clear" w:color="auto" w:fill="00B0F0"/>
          </w:tcPr>
          <w:p w14:paraId="39F88A2A"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接口地址</w:t>
            </w:r>
          </w:p>
        </w:tc>
        <w:tc>
          <w:tcPr>
            <w:tcW w:w="8254" w:type="dxa"/>
            <w:gridSpan w:val="5"/>
          </w:tcPr>
          <w:p w14:paraId="0ED949A6" w14:textId="240B6271"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Get</w:t>
            </w:r>
            <w:r w:rsidR="00DE6D63">
              <w:rPr>
                <w:rFonts w:ascii="Calibri" w:hAnsi="Calibri" w:cs="Calibri" w:hint="eastAsia"/>
                <w:color w:val="000000" w:themeColor="text1"/>
                <w:kern w:val="2"/>
                <w:sz w:val="21"/>
                <w:szCs w:val="21"/>
              </w:rPr>
              <w:t>Task</w:t>
            </w:r>
            <w:r w:rsidR="00DE6D63">
              <w:rPr>
                <w:rFonts w:ascii="Calibri" w:hAnsi="Calibri" w:cs="Calibri"/>
                <w:color w:val="000000" w:themeColor="text1"/>
                <w:kern w:val="2"/>
                <w:sz w:val="21"/>
                <w:szCs w:val="21"/>
              </w:rPr>
              <w:t>Person</w:t>
            </w:r>
            <w:r>
              <w:rPr>
                <w:rFonts w:ascii="Calibri" w:hAnsi="Calibri" w:cs="Calibri"/>
                <w:color w:val="000000" w:themeColor="text1"/>
                <w:kern w:val="2"/>
                <w:sz w:val="21"/>
                <w:szCs w:val="21"/>
              </w:rPr>
              <w:t>Info</w:t>
            </w:r>
            <w:r w:rsidRPr="00663E33">
              <w:rPr>
                <w:rFonts w:ascii="Calibri" w:hAnsi="Calibri" w:cs="Calibri"/>
                <w:color w:val="000000" w:themeColor="text1"/>
                <w:kern w:val="2"/>
                <w:sz w:val="21"/>
                <w:szCs w:val="21"/>
              </w:rPr>
              <w:t>.do</w:t>
            </w:r>
          </w:p>
        </w:tc>
      </w:tr>
      <w:tr w:rsidR="00B82436" w:rsidRPr="00663E33" w14:paraId="544F03A7" w14:textId="77777777" w:rsidTr="004755EA">
        <w:tc>
          <w:tcPr>
            <w:tcW w:w="1843" w:type="dxa"/>
            <w:tcBorders>
              <w:bottom w:val="single" w:sz="4" w:space="0" w:color="auto"/>
            </w:tcBorders>
            <w:shd w:val="clear" w:color="auto" w:fill="00B0F0"/>
          </w:tcPr>
          <w:p w14:paraId="15EBE4CA"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15B4CDFC"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POST</w:t>
            </w:r>
          </w:p>
        </w:tc>
      </w:tr>
      <w:tr w:rsidR="00B82436" w:rsidRPr="00663E33" w14:paraId="2448B0EB" w14:textId="77777777" w:rsidTr="004755EA">
        <w:tc>
          <w:tcPr>
            <w:tcW w:w="1843" w:type="dxa"/>
            <w:tcBorders>
              <w:bottom w:val="single" w:sz="4" w:space="0" w:color="auto"/>
            </w:tcBorders>
            <w:shd w:val="clear" w:color="auto" w:fill="00B0F0"/>
          </w:tcPr>
          <w:p w14:paraId="764C05F7"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5D8DCEF0" w14:textId="63ABFFF9" w:rsidR="00B82436" w:rsidRPr="00663E33" w:rsidRDefault="00DC6A64" w:rsidP="004755EA">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查询报警警情对应的监控任务基本信息和其中的被监控人员的基本情况信息</w:t>
            </w:r>
            <w:r w:rsidRPr="00B82436">
              <w:rPr>
                <w:rFonts w:ascii="Calibri" w:hAnsi="Calibri" w:cs="Calibri" w:hint="eastAsia"/>
                <w:color w:val="000000" w:themeColor="text1"/>
                <w:kern w:val="2"/>
                <w:sz w:val="21"/>
                <w:szCs w:val="21"/>
              </w:rPr>
              <w:t>接口</w:t>
            </w:r>
          </w:p>
        </w:tc>
      </w:tr>
      <w:tr w:rsidR="00B82436" w:rsidRPr="00663E33" w14:paraId="13B775F1" w14:textId="77777777" w:rsidTr="004755EA">
        <w:trPr>
          <w:trHeight w:val="267"/>
        </w:trPr>
        <w:tc>
          <w:tcPr>
            <w:tcW w:w="10097" w:type="dxa"/>
            <w:gridSpan w:val="6"/>
            <w:shd w:val="clear" w:color="auto" w:fill="00B0F0"/>
          </w:tcPr>
          <w:p w14:paraId="13B7F826"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输入参数</w:t>
            </w:r>
          </w:p>
        </w:tc>
      </w:tr>
      <w:tr w:rsidR="00B82436" w:rsidRPr="00663E33" w14:paraId="3BD18005" w14:textId="77777777" w:rsidTr="004755EA">
        <w:trPr>
          <w:trHeight w:val="267"/>
        </w:trPr>
        <w:tc>
          <w:tcPr>
            <w:tcW w:w="3006" w:type="dxa"/>
            <w:gridSpan w:val="2"/>
            <w:shd w:val="clear" w:color="auto" w:fill="00B0F0"/>
          </w:tcPr>
          <w:p w14:paraId="00345182"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1814" w:type="dxa"/>
            <w:shd w:val="clear" w:color="auto" w:fill="00B0F0"/>
          </w:tcPr>
          <w:p w14:paraId="7227891E"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1134" w:type="dxa"/>
            <w:shd w:val="clear" w:color="auto" w:fill="00B0F0"/>
          </w:tcPr>
          <w:p w14:paraId="71C43A22"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0FF72AB5"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182E1B14"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641F3C" w:rsidRPr="00663E33" w14:paraId="042470A8" w14:textId="77777777" w:rsidTr="004755EA">
        <w:trPr>
          <w:trHeight w:val="267"/>
        </w:trPr>
        <w:tc>
          <w:tcPr>
            <w:tcW w:w="3006" w:type="dxa"/>
            <w:gridSpan w:val="2"/>
            <w:tcBorders>
              <w:bottom w:val="single" w:sz="4" w:space="0" w:color="auto"/>
            </w:tcBorders>
          </w:tcPr>
          <w:p w14:paraId="6F290AAB" w14:textId="34EC58D6" w:rsidR="00641F3C" w:rsidRPr="00652623" w:rsidRDefault="00641F3C" w:rsidP="00641F3C">
            <w:pPr>
              <w:rPr>
                <w:rFonts w:ascii="Calibri" w:hAnsi="Calibri" w:cs="Calibri"/>
                <w:color w:val="000000" w:themeColor="text1"/>
                <w:sz w:val="21"/>
                <w:szCs w:val="21"/>
              </w:rPr>
            </w:pPr>
            <w:r>
              <w:t>task</w:t>
            </w:r>
            <w:r>
              <w:rPr>
                <w:rFonts w:hint="eastAsia"/>
              </w:rPr>
              <w:t>Code</w:t>
            </w:r>
          </w:p>
        </w:tc>
        <w:tc>
          <w:tcPr>
            <w:tcW w:w="1814" w:type="dxa"/>
            <w:tcBorders>
              <w:bottom w:val="single" w:sz="4" w:space="0" w:color="auto"/>
            </w:tcBorders>
          </w:tcPr>
          <w:p w14:paraId="148B2D92" w14:textId="55B7B5A1" w:rsidR="00641F3C" w:rsidRPr="00652623" w:rsidRDefault="00641F3C" w:rsidP="00641F3C">
            <w:pPr>
              <w:rPr>
                <w:rFonts w:ascii="Calibri" w:hAnsi="Calibri" w:cs="Calibri"/>
                <w:color w:val="000000" w:themeColor="text1"/>
                <w:sz w:val="21"/>
                <w:szCs w:val="21"/>
              </w:rPr>
            </w:pPr>
            <w:r>
              <w:rPr>
                <w:rFonts w:hint="eastAsia"/>
              </w:rPr>
              <w:t>监控任务编号</w:t>
            </w:r>
          </w:p>
        </w:tc>
        <w:tc>
          <w:tcPr>
            <w:tcW w:w="1134" w:type="dxa"/>
            <w:tcBorders>
              <w:bottom w:val="single" w:sz="4" w:space="0" w:color="auto"/>
            </w:tcBorders>
          </w:tcPr>
          <w:p w14:paraId="3A5FFFCC" w14:textId="7108EE94" w:rsidR="00641F3C" w:rsidRPr="00652623" w:rsidRDefault="00641F3C" w:rsidP="00641F3C">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9" w:type="dxa"/>
            <w:tcBorders>
              <w:bottom w:val="single" w:sz="4" w:space="0" w:color="auto"/>
            </w:tcBorders>
          </w:tcPr>
          <w:p w14:paraId="0FE51313" w14:textId="151BE3FD" w:rsidR="00641F3C" w:rsidRPr="00652623" w:rsidRDefault="00641F3C" w:rsidP="00641F3C">
            <w:pPr>
              <w:rPr>
                <w:rFonts w:ascii="Calibri" w:hAnsi="Calibri" w:cs="Calibri"/>
                <w:color w:val="000000" w:themeColor="text1"/>
                <w:sz w:val="21"/>
                <w:szCs w:val="21"/>
              </w:rPr>
            </w:pPr>
            <w:r>
              <w:rPr>
                <w:rFonts w:ascii="Calibri" w:hAnsi="Calibri" w:cs="Calibri" w:hint="eastAsia"/>
                <w:color w:val="000000" w:themeColor="text1"/>
                <w:szCs w:val="21"/>
              </w:rPr>
              <w:t>是</w:t>
            </w:r>
          </w:p>
        </w:tc>
        <w:tc>
          <w:tcPr>
            <w:tcW w:w="3434" w:type="dxa"/>
            <w:tcBorders>
              <w:bottom w:val="single" w:sz="4" w:space="0" w:color="auto"/>
            </w:tcBorders>
          </w:tcPr>
          <w:p w14:paraId="62196AD6" w14:textId="063D6C28" w:rsidR="00641F3C" w:rsidRPr="00652623" w:rsidRDefault="00641F3C" w:rsidP="00641F3C">
            <w:pPr>
              <w:rPr>
                <w:rFonts w:ascii="Calibri" w:hAnsi="Calibri" w:cs="Calibri"/>
                <w:color w:val="000000" w:themeColor="text1"/>
                <w:sz w:val="21"/>
                <w:szCs w:val="21"/>
              </w:rPr>
            </w:pPr>
            <w:r>
              <w:rPr>
                <w:rFonts w:ascii="Calibri" w:hAnsi="Calibri" w:cs="Calibri" w:hint="eastAsia"/>
                <w:color w:val="000000" w:themeColor="text1"/>
                <w:szCs w:val="21"/>
              </w:rPr>
              <w:t>电子脚环系统中报警对应属于哪个监控任务</w:t>
            </w:r>
          </w:p>
        </w:tc>
      </w:tr>
      <w:tr w:rsidR="00641F3C" w:rsidRPr="00663E33" w14:paraId="33953033" w14:textId="77777777" w:rsidTr="004755EA">
        <w:trPr>
          <w:trHeight w:val="267"/>
        </w:trPr>
        <w:tc>
          <w:tcPr>
            <w:tcW w:w="3006" w:type="dxa"/>
            <w:gridSpan w:val="2"/>
            <w:tcBorders>
              <w:bottom w:val="single" w:sz="4" w:space="0" w:color="auto"/>
            </w:tcBorders>
          </w:tcPr>
          <w:p w14:paraId="46466D64" w14:textId="32B41F68" w:rsidR="00641F3C" w:rsidRDefault="008A19D7" w:rsidP="00641F3C">
            <w:pPr>
              <w:rPr>
                <w:rFonts w:ascii="Calibri" w:hAnsi="Calibri" w:cs="Calibri"/>
                <w:color w:val="000000" w:themeColor="text1"/>
                <w:szCs w:val="21"/>
              </w:rPr>
            </w:pPr>
            <w:ins w:id="47" w:author="世驹 丁" w:date="2019-02-20T15:21:00Z">
              <w:r>
                <w:t>personI</w:t>
              </w:r>
            </w:ins>
            <w:del w:id="48" w:author="世驹 丁" w:date="2019-02-20T15:21:00Z">
              <w:r w:rsidR="00B0552D" w:rsidDel="008A19D7">
                <w:delText>i</w:delText>
              </w:r>
            </w:del>
            <w:r w:rsidR="00641F3C">
              <w:t>d</w:t>
            </w:r>
            <w:r w:rsidR="00641F3C">
              <w:rPr>
                <w:rFonts w:hint="eastAsia"/>
              </w:rPr>
              <w:t>Card</w:t>
            </w:r>
          </w:p>
        </w:tc>
        <w:tc>
          <w:tcPr>
            <w:tcW w:w="1814" w:type="dxa"/>
            <w:tcBorders>
              <w:bottom w:val="single" w:sz="4" w:space="0" w:color="auto"/>
            </w:tcBorders>
          </w:tcPr>
          <w:p w14:paraId="0CA0B8BA" w14:textId="77777777" w:rsidR="00641F3C" w:rsidRDefault="00641F3C" w:rsidP="00641F3C">
            <w:pPr>
              <w:rPr>
                <w:rFonts w:ascii="Calibri" w:hAnsi="Calibri" w:cs="Calibri"/>
                <w:color w:val="000000" w:themeColor="text1"/>
                <w:szCs w:val="21"/>
              </w:rPr>
            </w:pPr>
            <w:r>
              <w:rPr>
                <w:rFonts w:ascii="Calibri" w:hAnsi="Calibri" w:cs="Calibri" w:hint="eastAsia"/>
                <w:color w:val="000000" w:themeColor="text1"/>
                <w:szCs w:val="21"/>
              </w:rPr>
              <w:t>被监控人的身份证号、</w:t>
            </w:r>
          </w:p>
          <w:p w14:paraId="16DF5DC9" w14:textId="77777777" w:rsidR="00641F3C" w:rsidRPr="00652623" w:rsidRDefault="00641F3C" w:rsidP="00641F3C">
            <w:pPr>
              <w:rPr>
                <w:rFonts w:ascii="Calibri" w:hAnsi="Calibri" w:cs="Calibri"/>
                <w:color w:val="000000" w:themeColor="text1"/>
                <w:szCs w:val="21"/>
              </w:rPr>
            </w:pPr>
          </w:p>
        </w:tc>
        <w:tc>
          <w:tcPr>
            <w:tcW w:w="1134" w:type="dxa"/>
            <w:tcBorders>
              <w:bottom w:val="single" w:sz="4" w:space="0" w:color="auto"/>
            </w:tcBorders>
          </w:tcPr>
          <w:p w14:paraId="121DB44D" w14:textId="0CDB6B0D" w:rsidR="00641F3C" w:rsidRPr="00652623" w:rsidRDefault="00641F3C" w:rsidP="00641F3C">
            <w:pPr>
              <w:rPr>
                <w:rFonts w:ascii="Calibri" w:hAnsi="Calibri" w:cs="Calibri"/>
                <w:color w:val="000000" w:themeColor="text1"/>
                <w:szCs w:val="21"/>
              </w:rPr>
            </w:pPr>
            <w:r w:rsidRPr="00652623">
              <w:rPr>
                <w:rFonts w:ascii="Calibri" w:hAnsi="Calibri" w:cs="Calibri"/>
                <w:color w:val="000000" w:themeColor="text1"/>
                <w:sz w:val="21"/>
                <w:szCs w:val="21"/>
              </w:rPr>
              <w:t>String</w:t>
            </w:r>
          </w:p>
        </w:tc>
        <w:tc>
          <w:tcPr>
            <w:tcW w:w="709" w:type="dxa"/>
            <w:tcBorders>
              <w:bottom w:val="single" w:sz="4" w:space="0" w:color="auto"/>
            </w:tcBorders>
          </w:tcPr>
          <w:p w14:paraId="189A9E01" w14:textId="58A67D08" w:rsidR="00641F3C" w:rsidRPr="00652623" w:rsidRDefault="00641F3C" w:rsidP="00641F3C">
            <w:pPr>
              <w:rPr>
                <w:rFonts w:ascii="Calibri" w:hAnsi="Calibri" w:cs="Calibri"/>
                <w:color w:val="000000" w:themeColor="text1"/>
                <w:szCs w:val="21"/>
              </w:rPr>
            </w:pPr>
            <w:r>
              <w:rPr>
                <w:rFonts w:ascii="Calibri" w:hAnsi="Calibri" w:cs="Calibri" w:hint="eastAsia"/>
                <w:color w:val="000000" w:themeColor="text1"/>
                <w:szCs w:val="21"/>
              </w:rPr>
              <w:t>是</w:t>
            </w:r>
          </w:p>
        </w:tc>
        <w:tc>
          <w:tcPr>
            <w:tcW w:w="3434" w:type="dxa"/>
            <w:tcBorders>
              <w:bottom w:val="single" w:sz="4" w:space="0" w:color="auto"/>
            </w:tcBorders>
          </w:tcPr>
          <w:p w14:paraId="7EAC5065" w14:textId="0617754D" w:rsidR="00641F3C" w:rsidRPr="00652623" w:rsidRDefault="00641F3C" w:rsidP="00641F3C">
            <w:pPr>
              <w:rPr>
                <w:rFonts w:ascii="Calibri" w:hAnsi="Calibri" w:cs="Calibri"/>
                <w:color w:val="000000" w:themeColor="text1"/>
                <w:szCs w:val="21"/>
              </w:rPr>
            </w:pPr>
            <w:r>
              <w:rPr>
                <w:rFonts w:ascii="Calibri" w:hAnsi="Calibri" w:cs="Calibri" w:hint="eastAsia"/>
                <w:color w:val="000000" w:themeColor="text1"/>
                <w:szCs w:val="21"/>
              </w:rPr>
              <w:t>被监控人的身份证号（唯一识别编号）</w:t>
            </w:r>
          </w:p>
        </w:tc>
      </w:tr>
      <w:tr w:rsidR="00B82436" w:rsidRPr="00663E33" w14:paraId="4FC78D61" w14:textId="77777777" w:rsidTr="004755EA">
        <w:trPr>
          <w:trHeight w:val="267"/>
        </w:trPr>
        <w:tc>
          <w:tcPr>
            <w:tcW w:w="10097" w:type="dxa"/>
            <w:gridSpan w:val="6"/>
            <w:shd w:val="clear" w:color="auto" w:fill="00B0F0"/>
          </w:tcPr>
          <w:p w14:paraId="05029981"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返回信息</w:t>
            </w:r>
          </w:p>
        </w:tc>
      </w:tr>
      <w:tr w:rsidR="00B82436" w:rsidRPr="00663E33" w14:paraId="501734D7" w14:textId="77777777" w:rsidTr="004755EA">
        <w:trPr>
          <w:trHeight w:val="267"/>
        </w:trPr>
        <w:tc>
          <w:tcPr>
            <w:tcW w:w="3006" w:type="dxa"/>
            <w:gridSpan w:val="2"/>
            <w:shd w:val="clear" w:color="auto" w:fill="00B0F0"/>
          </w:tcPr>
          <w:p w14:paraId="35879FD3"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1814" w:type="dxa"/>
            <w:shd w:val="clear" w:color="auto" w:fill="00B0F0"/>
          </w:tcPr>
          <w:p w14:paraId="2F0B3679"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1134" w:type="dxa"/>
            <w:shd w:val="clear" w:color="auto" w:fill="00B0F0"/>
          </w:tcPr>
          <w:p w14:paraId="5C358B1C"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0D269222"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1BC0D77A"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B82436" w:rsidRPr="00663E33" w14:paraId="626049DD" w14:textId="77777777" w:rsidTr="004755EA">
        <w:trPr>
          <w:trHeight w:val="267"/>
        </w:trPr>
        <w:tc>
          <w:tcPr>
            <w:tcW w:w="3006" w:type="dxa"/>
            <w:gridSpan w:val="2"/>
          </w:tcPr>
          <w:p w14:paraId="25530DEC" w14:textId="600E5C5F" w:rsidR="00B82436" w:rsidRPr="00663E33" w:rsidRDefault="002111DA" w:rsidP="004755EA">
            <w:pPr>
              <w:rPr>
                <w:rFonts w:ascii="Calibri" w:hAnsi="Calibri" w:cs="Calibri"/>
                <w:color w:val="000000" w:themeColor="text1"/>
                <w:sz w:val="21"/>
                <w:szCs w:val="21"/>
              </w:rPr>
            </w:pPr>
            <w:r>
              <w:rPr>
                <w:rFonts w:ascii="Calibri" w:hAnsi="Calibri" w:cs="Calibri" w:hint="eastAsia"/>
                <w:color w:val="000000" w:themeColor="text1"/>
                <w:sz w:val="21"/>
                <w:szCs w:val="21"/>
              </w:rPr>
              <w:t>task</w:t>
            </w:r>
            <w:r w:rsidR="00B82436" w:rsidRPr="00B82436">
              <w:rPr>
                <w:rFonts w:ascii="Calibri" w:hAnsi="Calibri" w:cs="Calibri"/>
                <w:color w:val="000000" w:themeColor="text1"/>
                <w:sz w:val="21"/>
                <w:szCs w:val="21"/>
              </w:rPr>
              <w:t>Info</w:t>
            </w:r>
          </w:p>
        </w:tc>
        <w:tc>
          <w:tcPr>
            <w:tcW w:w="1814" w:type="dxa"/>
          </w:tcPr>
          <w:p w14:paraId="7E49ED33" w14:textId="13D673C2" w:rsidR="00B82436" w:rsidRPr="00663E33" w:rsidRDefault="002111DA" w:rsidP="004755EA">
            <w:pPr>
              <w:rPr>
                <w:rFonts w:ascii="Calibri" w:hAnsi="Calibri" w:cs="Calibri"/>
                <w:color w:val="000000" w:themeColor="text1"/>
                <w:sz w:val="21"/>
                <w:szCs w:val="21"/>
              </w:rPr>
            </w:pPr>
            <w:r>
              <w:rPr>
                <w:rFonts w:ascii="Calibri" w:hAnsi="Calibri" w:cs="Calibri" w:hint="eastAsia"/>
                <w:color w:val="000000" w:themeColor="text1"/>
                <w:sz w:val="21"/>
                <w:szCs w:val="21"/>
              </w:rPr>
              <w:t>监控任务信息</w:t>
            </w:r>
          </w:p>
        </w:tc>
        <w:tc>
          <w:tcPr>
            <w:tcW w:w="1134" w:type="dxa"/>
          </w:tcPr>
          <w:p w14:paraId="751DAEE4" w14:textId="77777777" w:rsidR="00B82436" w:rsidRPr="00663E33" w:rsidRDefault="00EC537E" w:rsidP="004755EA">
            <w:pPr>
              <w:rPr>
                <w:rFonts w:ascii="Calibri" w:hAnsi="Calibri" w:cs="Calibri"/>
                <w:color w:val="000000" w:themeColor="text1"/>
                <w:sz w:val="21"/>
                <w:szCs w:val="21"/>
              </w:rPr>
            </w:pPr>
            <w:r>
              <w:rPr>
                <w:rFonts w:ascii="Calibri" w:hAnsi="Calibri" w:cs="Calibri"/>
                <w:color w:val="000000" w:themeColor="text1"/>
                <w:sz w:val="21"/>
                <w:szCs w:val="21"/>
              </w:rPr>
              <w:t>Object</w:t>
            </w:r>
          </w:p>
        </w:tc>
        <w:tc>
          <w:tcPr>
            <w:tcW w:w="709" w:type="dxa"/>
          </w:tcPr>
          <w:p w14:paraId="0ECB5A4A" w14:textId="305CD005" w:rsidR="00B82436" w:rsidRPr="00663E33" w:rsidRDefault="00B82436" w:rsidP="004755EA">
            <w:pPr>
              <w:rPr>
                <w:rFonts w:ascii="Calibri" w:hAnsi="Calibri" w:cs="Calibri"/>
                <w:color w:val="000000" w:themeColor="text1"/>
                <w:sz w:val="21"/>
                <w:szCs w:val="21"/>
              </w:rPr>
            </w:pPr>
          </w:p>
        </w:tc>
        <w:tc>
          <w:tcPr>
            <w:tcW w:w="3434" w:type="dxa"/>
          </w:tcPr>
          <w:p w14:paraId="2A538D4B" w14:textId="060134A7" w:rsidR="00B82436" w:rsidRPr="00663E33" w:rsidRDefault="00FE7682" w:rsidP="004755EA">
            <w:pPr>
              <w:rPr>
                <w:rFonts w:ascii="Calibri" w:hAnsi="Calibri" w:cs="Calibri"/>
                <w:color w:val="000000" w:themeColor="text1"/>
                <w:sz w:val="21"/>
                <w:szCs w:val="21"/>
              </w:rPr>
            </w:pPr>
            <w:r>
              <w:rPr>
                <w:rFonts w:ascii="Calibri" w:hAnsi="Calibri" w:cs="Calibri" w:hint="eastAsia"/>
                <w:color w:val="000000" w:themeColor="text1"/>
                <w:sz w:val="21"/>
                <w:szCs w:val="21"/>
              </w:rPr>
              <w:t>（集合信息</w:t>
            </w:r>
            <w:r>
              <w:rPr>
                <w:rFonts w:ascii="Calibri" w:hAnsi="Calibri" w:cs="Calibri" w:hint="eastAsia"/>
                <w:color w:val="000000" w:themeColor="text1"/>
                <w:sz w:val="21"/>
                <w:szCs w:val="21"/>
              </w:rPr>
              <w:t xml:space="preserve"> </w:t>
            </w:r>
            <w:r>
              <w:rPr>
                <w:rFonts w:ascii="Calibri" w:hAnsi="Calibri" w:cs="Calibri" w:hint="eastAsia"/>
                <w:color w:val="000000" w:themeColor="text1"/>
                <w:sz w:val="21"/>
                <w:szCs w:val="21"/>
              </w:rPr>
              <w:t>不填写</w:t>
            </w:r>
            <w:r>
              <w:rPr>
                <w:rFonts w:ascii="Calibri" w:hAnsi="Calibri" w:cs="Calibri" w:hint="eastAsia"/>
                <w:color w:val="000000" w:themeColor="text1"/>
                <w:sz w:val="21"/>
                <w:szCs w:val="21"/>
              </w:rPr>
              <w:t xml:space="preserve"> </w:t>
            </w:r>
            <w:r>
              <w:rPr>
                <w:rFonts w:ascii="Calibri" w:hAnsi="Calibri" w:cs="Calibri" w:hint="eastAsia"/>
                <w:color w:val="000000" w:themeColor="text1"/>
                <w:sz w:val="21"/>
                <w:szCs w:val="21"/>
              </w:rPr>
              <w:t>以下类同）</w:t>
            </w:r>
          </w:p>
        </w:tc>
      </w:tr>
      <w:tr w:rsidR="00C46C8B" w:rsidRPr="00663E33" w14:paraId="44006D93" w14:textId="77777777" w:rsidTr="004755EA">
        <w:trPr>
          <w:trHeight w:val="267"/>
        </w:trPr>
        <w:tc>
          <w:tcPr>
            <w:tcW w:w="3006" w:type="dxa"/>
            <w:gridSpan w:val="2"/>
          </w:tcPr>
          <w:p w14:paraId="22FE9866" w14:textId="5B1AA844" w:rsidR="00C46C8B" w:rsidRPr="00663E33" w:rsidRDefault="00B90979" w:rsidP="00C46C8B">
            <w:pPr>
              <w:ind w:firstLineChars="100" w:firstLine="210"/>
              <w:rPr>
                <w:rFonts w:ascii="Calibri" w:hAnsi="Calibri" w:cs="Calibri"/>
                <w:color w:val="000000" w:themeColor="text1"/>
                <w:sz w:val="21"/>
                <w:szCs w:val="21"/>
              </w:rPr>
            </w:pPr>
            <w:r>
              <w:rPr>
                <w:rFonts w:ascii="Calibri" w:hAnsi="Calibri" w:cs="Calibri"/>
                <w:color w:val="000000" w:themeColor="text1"/>
                <w:sz w:val="21"/>
                <w:szCs w:val="21"/>
              </w:rPr>
              <w:t>taskCode</w:t>
            </w:r>
          </w:p>
        </w:tc>
        <w:tc>
          <w:tcPr>
            <w:tcW w:w="1814" w:type="dxa"/>
          </w:tcPr>
          <w:p w14:paraId="1C29573A" w14:textId="35E3A876" w:rsidR="00C46C8B" w:rsidRPr="00663E33" w:rsidRDefault="00C46C8B" w:rsidP="00C46C8B">
            <w:pPr>
              <w:rPr>
                <w:rFonts w:ascii="Calibri" w:hAnsi="Calibri" w:cs="Calibri"/>
                <w:color w:val="000000" w:themeColor="text1"/>
                <w:sz w:val="21"/>
                <w:szCs w:val="21"/>
              </w:rPr>
            </w:pPr>
            <w:r>
              <w:rPr>
                <w:rFonts w:hint="eastAsia"/>
              </w:rPr>
              <w:t>监控任务编号</w:t>
            </w:r>
          </w:p>
        </w:tc>
        <w:tc>
          <w:tcPr>
            <w:tcW w:w="1134" w:type="dxa"/>
          </w:tcPr>
          <w:p w14:paraId="7903FB32" w14:textId="77777777" w:rsidR="00C46C8B" w:rsidRPr="00663E33" w:rsidRDefault="00C46C8B" w:rsidP="00C46C8B">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28C8B709" w14:textId="77777777" w:rsidR="00C46C8B" w:rsidRPr="00663E33" w:rsidRDefault="00C46C8B" w:rsidP="00C46C8B">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37229023" w14:textId="77777777" w:rsidR="00C46C8B" w:rsidRPr="00663E33" w:rsidRDefault="00C46C8B" w:rsidP="00C46C8B">
            <w:pPr>
              <w:rPr>
                <w:rFonts w:ascii="Calibri" w:hAnsi="Calibri" w:cs="Calibri"/>
                <w:color w:val="000000" w:themeColor="text1"/>
                <w:sz w:val="21"/>
                <w:szCs w:val="21"/>
              </w:rPr>
            </w:pPr>
          </w:p>
        </w:tc>
      </w:tr>
      <w:tr w:rsidR="00C46C8B" w:rsidRPr="00663E33" w14:paraId="5BAB2539" w14:textId="77777777" w:rsidTr="004755EA">
        <w:trPr>
          <w:trHeight w:val="267"/>
        </w:trPr>
        <w:tc>
          <w:tcPr>
            <w:tcW w:w="3006" w:type="dxa"/>
            <w:gridSpan w:val="2"/>
          </w:tcPr>
          <w:p w14:paraId="3856D4E7" w14:textId="2145EC02" w:rsidR="00C46C8B" w:rsidRPr="00663E33" w:rsidRDefault="00B90979" w:rsidP="00C46C8B">
            <w:pPr>
              <w:ind w:firstLineChars="100" w:firstLine="210"/>
              <w:rPr>
                <w:rFonts w:ascii="Calibri" w:hAnsi="Calibri" w:cs="Calibri"/>
                <w:color w:val="000000" w:themeColor="text1"/>
                <w:sz w:val="21"/>
                <w:szCs w:val="21"/>
              </w:rPr>
            </w:pPr>
            <w:r>
              <w:rPr>
                <w:rFonts w:ascii="Calibri" w:hAnsi="Calibri" w:cs="Calibri" w:hint="eastAsia"/>
                <w:color w:val="000000" w:themeColor="text1"/>
                <w:sz w:val="21"/>
                <w:szCs w:val="21"/>
              </w:rPr>
              <w:t>task</w:t>
            </w:r>
            <w:r>
              <w:rPr>
                <w:rFonts w:ascii="Calibri" w:hAnsi="Calibri" w:cs="Calibri"/>
                <w:color w:val="000000" w:themeColor="text1"/>
                <w:sz w:val="21"/>
                <w:szCs w:val="21"/>
              </w:rPr>
              <w:t>Level</w:t>
            </w:r>
          </w:p>
        </w:tc>
        <w:tc>
          <w:tcPr>
            <w:tcW w:w="1814" w:type="dxa"/>
          </w:tcPr>
          <w:p w14:paraId="76327A2E" w14:textId="6D16D64C" w:rsidR="00C46C8B" w:rsidRPr="00663E33" w:rsidRDefault="00C46C8B" w:rsidP="00C46C8B">
            <w:pPr>
              <w:rPr>
                <w:rFonts w:ascii="Calibri" w:hAnsi="Calibri" w:cs="Calibri"/>
                <w:color w:val="000000" w:themeColor="text1"/>
                <w:sz w:val="21"/>
                <w:szCs w:val="21"/>
              </w:rPr>
            </w:pPr>
            <w:r>
              <w:rPr>
                <w:rFonts w:hint="eastAsia"/>
              </w:rPr>
              <w:t>监控任务等级</w:t>
            </w:r>
          </w:p>
        </w:tc>
        <w:tc>
          <w:tcPr>
            <w:tcW w:w="1134" w:type="dxa"/>
          </w:tcPr>
          <w:p w14:paraId="098635DE" w14:textId="77777777" w:rsidR="00C46C8B" w:rsidRPr="00663E33" w:rsidRDefault="00C46C8B" w:rsidP="00C46C8B">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7CCD4290" w14:textId="77777777" w:rsidR="00C46C8B" w:rsidRPr="00663E33" w:rsidRDefault="00C46C8B" w:rsidP="00C46C8B">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697F8200" w14:textId="202819A6" w:rsidR="00C46C8B" w:rsidRPr="00663E33" w:rsidRDefault="00F5074F" w:rsidP="00C46C8B">
            <w:pPr>
              <w:rPr>
                <w:rFonts w:ascii="Calibri" w:hAnsi="Calibri" w:cs="Calibri"/>
                <w:color w:val="000000" w:themeColor="text1"/>
                <w:sz w:val="21"/>
                <w:szCs w:val="21"/>
              </w:rPr>
            </w:pPr>
            <w:r>
              <w:rPr>
                <w:rFonts w:hint="eastAsia"/>
              </w:rPr>
              <w:t>（</w:t>
            </w:r>
            <w:r>
              <w:rPr>
                <w:rFonts w:hint="eastAsia"/>
              </w:rPr>
              <w:t>1</w:t>
            </w:r>
            <w:r>
              <w:rPr>
                <w:rFonts w:hint="eastAsia"/>
              </w:rPr>
              <w:t>、高；</w:t>
            </w:r>
            <w:r>
              <w:rPr>
                <w:rFonts w:hint="eastAsia"/>
              </w:rPr>
              <w:t>2</w:t>
            </w:r>
            <w:r>
              <w:rPr>
                <w:rFonts w:hint="eastAsia"/>
              </w:rPr>
              <w:t>、中；</w:t>
            </w:r>
            <w:r>
              <w:rPr>
                <w:rFonts w:hint="eastAsia"/>
              </w:rPr>
              <w:t>3</w:t>
            </w:r>
            <w:r>
              <w:rPr>
                <w:rFonts w:hint="eastAsia"/>
              </w:rPr>
              <w:t>、低）</w:t>
            </w:r>
          </w:p>
        </w:tc>
      </w:tr>
      <w:tr w:rsidR="00D51CD1" w:rsidRPr="00663E33" w14:paraId="41FD19CF" w14:textId="77777777" w:rsidTr="004755EA">
        <w:trPr>
          <w:trHeight w:val="267"/>
        </w:trPr>
        <w:tc>
          <w:tcPr>
            <w:tcW w:w="3006" w:type="dxa"/>
            <w:gridSpan w:val="2"/>
          </w:tcPr>
          <w:p w14:paraId="710FCA2A" w14:textId="3C7EDF30" w:rsidR="00D51CD1" w:rsidRPr="00EC537E" w:rsidRDefault="00B90979" w:rsidP="00C46C8B">
            <w:pPr>
              <w:ind w:firstLineChars="100" w:firstLine="200"/>
              <w:rPr>
                <w:rFonts w:ascii="Calibri" w:hAnsi="Calibri" w:cs="Calibri"/>
                <w:color w:val="000000" w:themeColor="text1"/>
                <w:szCs w:val="21"/>
              </w:rPr>
            </w:pPr>
            <w:r>
              <w:rPr>
                <w:rFonts w:ascii="Calibri" w:hAnsi="Calibri" w:cs="Calibri"/>
                <w:color w:val="000000" w:themeColor="text1"/>
                <w:szCs w:val="21"/>
              </w:rPr>
              <w:t>task</w:t>
            </w:r>
            <w:r>
              <w:rPr>
                <w:rFonts w:ascii="Calibri" w:hAnsi="Calibri" w:cs="Calibri" w:hint="eastAsia"/>
                <w:color w:val="000000" w:themeColor="text1"/>
                <w:szCs w:val="21"/>
              </w:rPr>
              <w:t>Level</w:t>
            </w:r>
            <w:r>
              <w:rPr>
                <w:rFonts w:ascii="Calibri" w:hAnsi="Calibri" w:cs="Calibri"/>
                <w:color w:val="000000" w:themeColor="text1"/>
                <w:szCs w:val="21"/>
              </w:rPr>
              <w:t>Name</w:t>
            </w:r>
          </w:p>
        </w:tc>
        <w:tc>
          <w:tcPr>
            <w:tcW w:w="1814" w:type="dxa"/>
          </w:tcPr>
          <w:p w14:paraId="05CBB1BC" w14:textId="5FF95902" w:rsidR="00D51CD1" w:rsidRDefault="00B90979" w:rsidP="00C46C8B">
            <w:r>
              <w:rPr>
                <w:rFonts w:hint="eastAsia"/>
              </w:rPr>
              <w:t>监控任务等级</w:t>
            </w:r>
            <w:r>
              <w:rPr>
                <w:rFonts w:hint="eastAsia"/>
              </w:rPr>
              <w:t>(</w:t>
            </w:r>
            <w:r>
              <w:rPr>
                <w:rFonts w:hint="eastAsia"/>
              </w:rPr>
              <w:t>名称</w:t>
            </w:r>
            <w:r>
              <w:rPr>
                <w:rFonts w:hint="eastAsia"/>
              </w:rPr>
              <w:t>)</w:t>
            </w:r>
          </w:p>
        </w:tc>
        <w:tc>
          <w:tcPr>
            <w:tcW w:w="1134" w:type="dxa"/>
          </w:tcPr>
          <w:p w14:paraId="726E322A" w14:textId="6887B445" w:rsidR="00D51CD1" w:rsidRPr="00663E33" w:rsidRDefault="00B90979" w:rsidP="00C46C8B">
            <w:pPr>
              <w:rPr>
                <w:rFonts w:ascii="Calibri" w:hAnsi="Calibri" w:cs="Calibri"/>
                <w:color w:val="000000" w:themeColor="text1"/>
                <w:szCs w:val="21"/>
              </w:rPr>
            </w:pPr>
            <w:r>
              <w:rPr>
                <w:rFonts w:ascii="Calibri" w:hAnsi="Calibri" w:cs="Calibri" w:hint="eastAsia"/>
                <w:color w:val="000000" w:themeColor="text1"/>
                <w:szCs w:val="21"/>
              </w:rPr>
              <w:t>String</w:t>
            </w:r>
          </w:p>
        </w:tc>
        <w:tc>
          <w:tcPr>
            <w:tcW w:w="709" w:type="dxa"/>
          </w:tcPr>
          <w:p w14:paraId="0887704B" w14:textId="1A30B979" w:rsidR="00D51CD1" w:rsidRPr="00663E33" w:rsidRDefault="00B90979" w:rsidP="00C46C8B">
            <w:pPr>
              <w:rPr>
                <w:rFonts w:ascii="Calibri" w:hAnsi="Calibri" w:cs="Calibri"/>
                <w:color w:val="000000" w:themeColor="text1"/>
                <w:szCs w:val="21"/>
              </w:rPr>
            </w:pPr>
            <w:r>
              <w:rPr>
                <w:rFonts w:ascii="Calibri" w:hAnsi="Calibri" w:cs="Calibri" w:hint="eastAsia"/>
                <w:color w:val="000000" w:themeColor="text1"/>
                <w:szCs w:val="21"/>
              </w:rPr>
              <w:t>是</w:t>
            </w:r>
          </w:p>
        </w:tc>
        <w:tc>
          <w:tcPr>
            <w:tcW w:w="3434" w:type="dxa"/>
          </w:tcPr>
          <w:p w14:paraId="4EEBAA9D" w14:textId="77777777" w:rsidR="00D51CD1" w:rsidRDefault="00D51CD1" w:rsidP="00C46C8B"/>
        </w:tc>
      </w:tr>
      <w:tr w:rsidR="00C46C8B" w:rsidRPr="00663E33" w14:paraId="4D27CC13" w14:textId="77777777" w:rsidTr="004755EA">
        <w:trPr>
          <w:trHeight w:val="267"/>
        </w:trPr>
        <w:tc>
          <w:tcPr>
            <w:tcW w:w="3006" w:type="dxa"/>
            <w:gridSpan w:val="2"/>
          </w:tcPr>
          <w:p w14:paraId="4FBFD2C6" w14:textId="0367D238" w:rsidR="00C46C8B" w:rsidRPr="00EC537E" w:rsidRDefault="00C46C8B" w:rsidP="00C46C8B">
            <w:pPr>
              <w:ind w:firstLineChars="100" w:firstLine="200"/>
              <w:rPr>
                <w:rFonts w:ascii="Calibri" w:hAnsi="Calibri" w:cs="Calibri"/>
                <w:color w:val="000000" w:themeColor="text1"/>
                <w:szCs w:val="21"/>
              </w:rPr>
            </w:pPr>
            <w:r>
              <w:rPr>
                <w:rFonts w:hint="eastAsia"/>
              </w:rPr>
              <w:t>startT</w:t>
            </w:r>
            <w:r>
              <w:t>ime</w:t>
            </w:r>
          </w:p>
        </w:tc>
        <w:tc>
          <w:tcPr>
            <w:tcW w:w="1814" w:type="dxa"/>
          </w:tcPr>
          <w:p w14:paraId="0D05D252" w14:textId="09EFF40E" w:rsidR="00C46C8B" w:rsidRDefault="00C46C8B" w:rsidP="00C46C8B">
            <w:pPr>
              <w:rPr>
                <w:rFonts w:ascii="Calibri" w:hAnsi="Calibri" w:cs="Calibri"/>
                <w:color w:val="000000" w:themeColor="text1"/>
                <w:szCs w:val="21"/>
              </w:rPr>
            </w:pPr>
            <w:r>
              <w:rPr>
                <w:rFonts w:hint="eastAsia"/>
              </w:rPr>
              <w:t>任务开始时间</w:t>
            </w:r>
          </w:p>
        </w:tc>
        <w:tc>
          <w:tcPr>
            <w:tcW w:w="1134" w:type="dxa"/>
          </w:tcPr>
          <w:p w14:paraId="336245D8" w14:textId="7EE4502C" w:rsidR="00C46C8B" w:rsidRPr="00663E33" w:rsidRDefault="00FE7682" w:rsidP="00C46C8B">
            <w:pPr>
              <w:rPr>
                <w:rFonts w:ascii="Calibri" w:hAnsi="Calibri" w:cs="Calibri"/>
                <w:color w:val="000000" w:themeColor="text1"/>
                <w:szCs w:val="21"/>
              </w:rPr>
            </w:pPr>
            <w:r>
              <w:rPr>
                <w:rFonts w:ascii="Calibri" w:hAnsi="Calibri" w:cs="Calibri" w:hint="eastAsia"/>
                <w:szCs w:val="21"/>
              </w:rPr>
              <w:t>String</w:t>
            </w:r>
          </w:p>
        </w:tc>
        <w:tc>
          <w:tcPr>
            <w:tcW w:w="709" w:type="dxa"/>
          </w:tcPr>
          <w:p w14:paraId="5C1E2FD5" w14:textId="77777777" w:rsidR="00C46C8B" w:rsidRPr="00663E33" w:rsidRDefault="00C46C8B" w:rsidP="00C46C8B">
            <w:pPr>
              <w:rPr>
                <w:rFonts w:ascii="Calibri" w:hAnsi="Calibri" w:cs="Calibri"/>
                <w:color w:val="000000" w:themeColor="text1"/>
                <w:szCs w:val="21"/>
              </w:rPr>
            </w:pPr>
            <w:r>
              <w:rPr>
                <w:rFonts w:ascii="Calibri" w:hAnsi="Calibri" w:cs="Calibri" w:hint="eastAsia"/>
                <w:color w:val="000000" w:themeColor="text1"/>
                <w:szCs w:val="21"/>
              </w:rPr>
              <w:t>是</w:t>
            </w:r>
          </w:p>
        </w:tc>
        <w:tc>
          <w:tcPr>
            <w:tcW w:w="3434" w:type="dxa"/>
          </w:tcPr>
          <w:p w14:paraId="0D1DD958" w14:textId="2F569DBE" w:rsidR="00C46C8B" w:rsidRPr="00663E33" w:rsidRDefault="00C46C8B" w:rsidP="00C46C8B">
            <w:pPr>
              <w:rPr>
                <w:rFonts w:ascii="Calibri" w:hAnsi="Calibri" w:cs="Calibri"/>
                <w:color w:val="000000" w:themeColor="text1"/>
                <w:szCs w:val="21"/>
              </w:rPr>
            </w:pPr>
          </w:p>
        </w:tc>
      </w:tr>
      <w:tr w:rsidR="00C46C8B" w:rsidRPr="00663E33" w14:paraId="799427A0" w14:textId="77777777" w:rsidTr="004755EA">
        <w:trPr>
          <w:trHeight w:val="267"/>
        </w:trPr>
        <w:tc>
          <w:tcPr>
            <w:tcW w:w="3006" w:type="dxa"/>
            <w:gridSpan w:val="2"/>
          </w:tcPr>
          <w:p w14:paraId="0ACCDD35" w14:textId="15B3511C" w:rsidR="00C46C8B" w:rsidRDefault="00C46C8B" w:rsidP="00C46C8B">
            <w:pPr>
              <w:ind w:firstLineChars="100" w:firstLine="200"/>
              <w:rPr>
                <w:rFonts w:ascii="Calibri" w:hAnsi="Calibri" w:cs="Calibri"/>
                <w:color w:val="000000" w:themeColor="text1"/>
                <w:szCs w:val="21"/>
              </w:rPr>
            </w:pPr>
            <w:r>
              <w:rPr>
                <w:rFonts w:hint="eastAsia"/>
              </w:rPr>
              <w:t>endT</w:t>
            </w:r>
            <w:r>
              <w:t>ime</w:t>
            </w:r>
          </w:p>
        </w:tc>
        <w:tc>
          <w:tcPr>
            <w:tcW w:w="1814" w:type="dxa"/>
          </w:tcPr>
          <w:p w14:paraId="704EE7BC" w14:textId="202D2ED1" w:rsidR="00C46C8B" w:rsidRDefault="00C46C8B" w:rsidP="00C46C8B">
            <w:pPr>
              <w:rPr>
                <w:rFonts w:ascii="Calibri" w:hAnsi="Calibri" w:cs="Calibri"/>
                <w:color w:val="000000" w:themeColor="text1"/>
                <w:szCs w:val="21"/>
              </w:rPr>
            </w:pPr>
            <w:r>
              <w:rPr>
                <w:rFonts w:hint="eastAsia"/>
              </w:rPr>
              <w:t>任务结束时间</w:t>
            </w:r>
          </w:p>
        </w:tc>
        <w:tc>
          <w:tcPr>
            <w:tcW w:w="1134" w:type="dxa"/>
          </w:tcPr>
          <w:p w14:paraId="1E1CFAF4" w14:textId="398551A7" w:rsidR="00C46C8B" w:rsidRDefault="00FE7682" w:rsidP="00C46C8B">
            <w:pPr>
              <w:rPr>
                <w:rFonts w:ascii="Calibri" w:hAnsi="Calibri" w:cs="Calibri"/>
                <w:color w:val="000000" w:themeColor="text1"/>
                <w:szCs w:val="21"/>
              </w:rPr>
            </w:pPr>
            <w:r>
              <w:rPr>
                <w:rFonts w:ascii="Calibri" w:hAnsi="Calibri" w:cs="Calibri" w:hint="eastAsia"/>
                <w:szCs w:val="21"/>
              </w:rPr>
              <w:t>String</w:t>
            </w:r>
          </w:p>
        </w:tc>
        <w:tc>
          <w:tcPr>
            <w:tcW w:w="709" w:type="dxa"/>
          </w:tcPr>
          <w:p w14:paraId="58D42C98" w14:textId="77777777" w:rsidR="00C46C8B" w:rsidRDefault="00C46C8B" w:rsidP="00C46C8B">
            <w:pPr>
              <w:rPr>
                <w:rFonts w:ascii="Calibri" w:hAnsi="Calibri" w:cs="Calibri"/>
                <w:color w:val="000000" w:themeColor="text1"/>
                <w:szCs w:val="21"/>
              </w:rPr>
            </w:pPr>
            <w:r>
              <w:rPr>
                <w:rFonts w:ascii="Calibri" w:hAnsi="Calibri" w:cs="Calibri" w:hint="eastAsia"/>
                <w:color w:val="000000" w:themeColor="text1"/>
                <w:szCs w:val="21"/>
              </w:rPr>
              <w:t>是</w:t>
            </w:r>
          </w:p>
        </w:tc>
        <w:tc>
          <w:tcPr>
            <w:tcW w:w="3434" w:type="dxa"/>
          </w:tcPr>
          <w:p w14:paraId="5EBFA7C5" w14:textId="77777777" w:rsidR="00C46C8B" w:rsidRPr="00663E33" w:rsidRDefault="00C46C8B" w:rsidP="00C46C8B">
            <w:pPr>
              <w:rPr>
                <w:rFonts w:ascii="Calibri" w:hAnsi="Calibri" w:cs="Calibri"/>
                <w:color w:val="000000" w:themeColor="text1"/>
                <w:szCs w:val="21"/>
              </w:rPr>
            </w:pPr>
          </w:p>
        </w:tc>
      </w:tr>
      <w:tr w:rsidR="00E825FA" w:rsidRPr="00E825FA" w14:paraId="530E0F48" w14:textId="77777777" w:rsidTr="004755EA">
        <w:trPr>
          <w:trHeight w:val="267"/>
        </w:trPr>
        <w:tc>
          <w:tcPr>
            <w:tcW w:w="3006" w:type="dxa"/>
            <w:gridSpan w:val="2"/>
          </w:tcPr>
          <w:p w14:paraId="54F170B0" w14:textId="5C9EB0B4" w:rsidR="00E825FA" w:rsidRPr="00E825FA" w:rsidRDefault="002C654A" w:rsidP="00E825FA">
            <w:pPr>
              <w:rPr>
                <w:rFonts w:ascii="Calibri" w:hAnsi="Calibri" w:cs="Calibri"/>
                <w:szCs w:val="21"/>
              </w:rPr>
            </w:pPr>
            <w:r>
              <w:rPr>
                <w:rFonts w:ascii="Calibri" w:hAnsi="Calibri" w:cs="Calibri" w:hint="eastAsia"/>
                <w:szCs w:val="21"/>
              </w:rPr>
              <w:t>person</w:t>
            </w:r>
            <w:r w:rsidR="00E825FA" w:rsidRPr="00E825FA">
              <w:rPr>
                <w:rFonts w:ascii="Calibri" w:hAnsi="Calibri" w:cs="Calibri"/>
                <w:szCs w:val="21"/>
              </w:rPr>
              <w:t>Info</w:t>
            </w:r>
          </w:p>
        </w:tc>
        <w:tc>
          <w:tcPr>
            <w:tcW w:w="1814" w:type="dxa"/>
          </w:tcPr>
          <w:p w14:paraId="4D7CF970" w14:textId="5A9E8E7E" w:rsidR="00E825FA" w:rsidRPr="00E825FA" w:rsidRDefault="002111DA" w:rsidP="004755EA">
            <w:pPr>
              <w:rPr>
                <w:rFonts w:ascii="Calibri" w:hAnsi="Calibri" w:cs="Calibri"/>
                <w:szCs w:val="21"/>
              </w:rPr>
            </w:pPr>
            <w:r>
              <w:rPr>
                <w:rFonts w:ascii="Calibri" w:hAnsi="Calibri" w:cs="Calibri" w:hint="eastAsia"/>
                <w:szCs w:val="21"/>
              </w:rPr>
              <w:t>被监控人</w:t>
            </w:r>
            <w:r w:rsidR="00E825FA">
              <w:rPr>
                <w:rFonts w:ascii="Calibri" w:hAnsi="Calibri" w:cs="Calibri" w:hint="eastAsia"/>
                <w:szCs w:val="21"/>
              </w:rPr>
              <w:t>信息</w:t>
            </w:r>
          </w:p>
        </w:tc>
        <w:tc>
          <w:tcPr>
            <w:tcW w:w="1134" w:type="dxa"/>
          </w:tcPr>
          <w:p w14:paraId="4E7A0DEF" w14:textId="77777777" w:rsidR="00E825FA" w:rsidRPr="00E825FA" w:rsidRDefault="00E825FA" w:rsidP="004755EA">
            <w:pPr>
              <w:rPr>
                <w:rFonts w:ascii="Calibri" w:hAnsi="Calibri" w:cs="Calibri"/>
                <w:szCs w:val="21"/>
              </w:rPr>
            </w:pPr>
            <w:r>
              <w:rPr>
                <w:rFonts w:ascii="Calibri" w:hAnsi="Calibri" w:cs="Calibri" w:hint="eastAsia"/>
                <w:szCs w:val="21"/>
              </w:rPr>
              <w:t>Object</w:t>
            </w:r>
          </w:p>
        </w:tc>
        <w:tc>
          <w:tcPr>
            <w:tcW w:w="709" w:type="dxa"/>
          </w:tcPr>
          <w:p w14:paraId="3B757845" w14:textId="7F7F0929" w:rsidR="00E825FA" w:rsidRPr="00E825FA" w:rsidRDefault="00E825FA" w:rsidP="004755EA">
            <w:pPr>
              <w:rPr>
                <w:rFonts w:ascii="Calibri" w:hAnsi="Calibri" w:cs="Calibri"/>
                <w:szCs w:val="21"/>
              </w:rPr>
            </w:pPr>
          </w:p>
        </w:tc>
        <w:tc>
          <w:tcPr>
            <w:tcW w:w="3434" w:type="dxa"/>
          </w:tcPr>
          <w:p w14:paraId="2493BEDE" w14:textId="77777777" w:rsidR="00E825FA" w:rsidRPr="00E825FA" w:rsidRDefault="00E825FA" w:rsidP="004755EA">
            <w:pPr>
              <w:rPr>
                <w:rFonts w:ascii="Calibri" w:hAnsi="Calibri" w:cs="Calibri"/>
                <w:szCs w:val="21"/>
              </w:rPr>
            </w:pPr>
          </w:p>
        </w:tc>
      </w:tr>
      <w:tr w:rsidR="002C654A" w:rsidRPr="00E825FA" w14:paraId="46DABCBE" w14:textId="77777777" w:rsidTr="004755EA">
        <w:trPr>
          <w:trHeight w:val="267"/>
        </w:trPr>
        <w:tc>
          <w:tcPr>
            <w:tcW w:w="3006" w:type="dxa"/>
            <w:gridSpan w:val="2"/>
          </w:tcPr>
          <w:p w14:paraId="5D6D25AE" w14:textId="119E0399" w:rsidR="002C654A" w:rsidRPr="00E825FA" w:rsidRDefault="002C654A" w:rsidP="002C654A">
            <w:pPr>
              <w:rPr>
                <w:rFonts w:ascii="Calibri" w:hAnsi="Calibri" w:cs="Calibri"/>
                <w:szCs w:val="21"/>
              </w:rPr>
            </w:pPr>
            <w:r>
              <w:rPr>
                <w:rFonts w:ascii="Calibri" w:hAnsi="Calibri" w:cs="Calibri" w:hint="eastAsia"/>
                <w:szCs w:val="21"/>
              </w:rPr>
              <w:t xml:space="preserve"> </w:t>
            </w:r>
            <w:r>
              <w:rPr>
                <w:rFonts w:ascii="Calibri" w:hAnsi="Calibri" w:cs="Calibri"/>
                <w:szCs w:val="21"/>
              </w:rPr>
              <w:t xml:space="preserve"> </w:t>
            </w:r>
            <w:ins w:id="49" w:author="世驹 丁" w:date="2019-02-20T15:19:00Z">
              <w:r w:rsidR="008A19D7">
                <w:rPr>
                  <w:rFonts w:ascii="Calibri" w:hAnsi="Calibri" w:cs="Calibri" w:hint="eastAsia"/>
                  <w:szCs w:val="21"/>
                </w:rPr>
                <w:t>person</w:t>
              </w:r>
              <w:r w:rsidR="008A19D7">
                <w:t>I</w:t>
              </w:r>
            </w:ins>
            <w:del w:id="50" w:author="世驹 丁" w:date="2019-02-20T15:19:00Z">
              <w:r w:rsidR="00B0552D" w:rsidDel="008A19D7">
                <w:rPr>
                  <w:rFonts w:hint="eastAsia"/>
                </w:rPr>
                <w:delText>i</w:delText>
              </w:r>
            </w:del>
            <w:r w:rsidR="005472FB">
              <w:t>d</w:t>
            </w:r>
            <w:r w:rsidR="005472FB">
              <w:rPr>
                <w:rFonts w:hint="eastAsia"/>
              </w:rPr>
              <w:t>Card</w:t>
            </w:r>
          </w:p>
        </w:tc>
        <w:tc>
          <w:tcPr>
            <w:tcW w:w="1814" w:type="dxa"/>
          </w:tcPr>
          <w:p w14:paraId="3F4B6CF6" w14:textId="3621A5A0" w:rsidR="002C654A" w:rsidRDefault="002C654A" w:rsidP="002C654A">
            <w:pPr>
              <w:rPr>
                <w:rFonts w:ascii="Calibri" w:hAnsi="Calibri" w:cs="Calibri"/>
                <w:szCs w:val="21"/>
              </w:rPr>
            </w:pPr>
            <w:r>
              <w:rPr>
                <w:rFonts w:hint="eastAsia"/>
              </w:rPr>
              <w:t>身份证号</w:t>
            </w:r>
          </w:p>
        </w:tc>
        <w:tc>
          <w:tcPr>
            <w:tcW w:w="1134" w:type="dxa"/>
          </w:tcPr>
          <w:p w14:paraId="4B9FF0A9" w14:textId="77777777" w:rsidR="002C654A" w:rsidRDefault="002C654A" w:rsidP="002C654A">
            <w:pPr>
              <w:rPr>
                <w:rFonts w:ascii="Calibri" w:hAnsi="Calibri" w:cs="Calibri"/>
                <w:szCs w:val="21"/>
              </w:rPr>
            </w:pPr>
            <w:r>
              <w:rPr>
                <w:rFonts w:ascii="Calibri" w:hAnsi="Calibri" w:cs="Calibri" w:hint="eastAsia"/>
                <w:szCs w:val="21"/>
              </w:rPr>
              <w:t>String</w:t>
            </w:r>
          </w:p>
        </w:tc>
        <w:tc>
          <w:tcPr>
            <w:tcW w:w="709" w:type="dxa"/>
          </w:tcPr>
          <w:p w14:paraId="51E04E52" w14:textId="77777777" w:rsidR="002C654A" w:rsidRDefault="002C654A" w:rsidP="002C654A">
            <w:pPr>
              <w:rPr>
                <w:rFonts w:ascii="Calibri" w:hAnsi="Calibri" w:cs="Calibri"/>
                <w:szCs w:val="21"/>
              </w:rPr>
            </w:pPr>
            <w:r>
              <w:rPr>
                <w:rFonts w:ascii="Calibri" w:hAnsi="Calibri" w:cs="Calibri" w:hint="eastAsia"/>
                <w:szCs w:val="21"/>
              </w:rPr>
              <w:t>是</w:t>
            </w:r>
          </w:p>
        </w:tc>
        <w:tc>
          <w:tcPr>
            <w:tcW w:w="3434" w:type="dxa"/>
          </w:tcPr>
          <w:p w14:paraId="25299235" w14:textId="77777777" w:rsidR="002C654A" w:rsidRPr="00E825FA" w:rsidRDefault="002C654A" w:rsidP="002C654A">
            <w:pPr>
              <w:rPr>
                <w:rFonts w:ascii="Calibri" w:hAnsi="Calibri" w:cs="Calibri"/>
                <w:szCs w:val="21"/>
              </w:rPr>
            </w:pPr>
          </w:p>
        </w:tc>
      </w:tr>
      <w:tr w:rsidR="00FD6F54" w:rsidRPr="00E825FA" w14:paraId="16A808C8" w14:textId="77777777" w:rsidTr="004755EA">
        <w:trPr>
          <w:trHeight w:val="267"/>
          <w:ins w:id="51" w:author="世驹 丁" w:date="2019-02-25T16:54:00Z"/>
        </w:trPr>
        <w:tc>
          <w:tcPr>
            <w:tcW w:w="3006" w:type="dxa"/>
            <w:gridSpan w:val="2"/>
          </w:tcPr>
          <w:p w14:paraId="5FEE5520" w14:textId="4224F8EE" w:rsidR="00FD6F54" w:rsidRDefault="00FD6F54" w:rsidP="009335F2">
            <w:pPr>
              <w:ind w:firstLineChars="100" w:firstLine="200"/>
              <w:rPr>
                <w:ins w:id="52" w:author="世驹 丁" w:date="2019-02-25T16:54:00Z"/>
                <w:rFonts w:ascii="Calibri" w:hAnsi="Calibri" w:cs="Calibri"/>
                <w:szCs w:val="21"/>
              </w:rPr>
            </w:pPr>
            <w:ins w:id="53" w:author="世驹 丁" w:date="2019-02-25T16:54:00Z">
              <w:r>
                <w:rPr>
                  <w:rFonts w:ascii="Calibri" w:hAnsi="Calibri" w:cs="Calibri" w:hint="eastAsia"/>
                  <w:szCs w:val="21"/>
                </w:rPr>
                <w:t>person</w:t>
              </w:r>
              <w:r>
                <w:rPr>
                  <w:rFonts w:ascii="Calibri" w:hAnsi="Calibri" w:cs="Calibri"/>
                  <w:szCs w:val="21"/>
                </w:rPr>
                <w:t>N</w:t>
              </w:r>
            </w:ins>
            <w:ins w:id="54" w:author="世驹 丁" w:date="2019-02-25T16:55:00Z">
              <w:r>
                <w:rPr>
                  <w:rFonts w:ascii="Calibri" w:hAnsi="Calibri" w:cs="Calibri"/>
                  <w:szCs w:val="21"/>
                </w:rPr>
                <w:t>umber</w:t>
              </w:r>
            </w:ins>
          </w:p>
        </w:tc>
        <w:tc>
          <w:tcPr>
            <w:tcW w:w="1814" w:type="dxa"/>
          </w:tcPr>
          <w:p w14:paraId="5544A688" w14:textId="225EA612" w:rsidR="00FD6F54" w:rsidRDefault="00FD6F54" w:rsidP="002C654A">
            <w:pPr>
              <w:rPr>
                <w:ins w:id="55" w:author="世驹 丁" w:date="2019-02-25T16:54:00Z"/>
              </w:rPr>
            </w:pPr>
            <w:ins w:id="56" w:author="世驹 丁" w:date="2019-02-25T16:55:00Z">
              <w:r>
                <w:rPr>
                  <w:rFonts w:hint="eastAsia"/>
                </w:rPr>
                <w:t>人员编号</w:t>
              </w:r>
            </w:ins>
          </w:p>
        </w:tc>
        <w:tc>
          <w:tcPr>
            <w:tcW w:w="1134" w:type="dxa"/>
          </w:tcPr>
          <w:p w14:paraId="45B59D8D" w14:textId="07E76C9C" w:rsidR="00FD6F54" w:rsidRDefault="00FD6F54" w:rsidP="002C654A">
            <w:pPr>
              <w:rPr>
                <w:ins w:id="57" w:author="世驹 丁" w:date="2019-02-25T16:54:00Z"/>
                <w:rFonts w:ascii="Calibri" w:hAnsi="Calibri" w:cs="Calibri"/>
                <w:szCs w:val="21"/>
              </w:rPr>
            </w:pPr>
            <w:ins w:id="58" w:author="世驹 丁" w:date="2019-02-25T16:55:00Z">
              <w:r>
                <w:rPr>
                  <w:rFonts w:ascii="Calibri" w:hAnsi="Calibri" w:cs="Calibri" w:hint="eastAsia"/>
                  <w:szCs w:val="21"/>
                </w:rPr>
                <w:t>String</w:t>
              </w:r>
            </w:ins>
          </w:p>
        </w:tc>
        <w:tc>
          <w:tcPr>
            <w:tcW w:w="709" w:type="dxa"/>
          </w:tcPr>
          <w:p w14:paraId="636A0482" w14:textId="64ADF15F" w:rsidR="00FD6F54" w:rsidRDefault="00FD6F54" w:rsidP="002C654A">
            <w:pPr>
              <w:rPr>
                <w:ins w:id="59" w:author="世驹 丁" w:date="2019-02-25T16:54:00Z"/>
                <w:rFonts w:ascii="Calibri" w:hAnsi="Calibri" w:cs="Calibri"/>
                <w:szCs w:val="21"/>
              </w:rPr>
            </w:pPr>
            <w:ins w:id="60" w:author="世驹 丁" w:date="2019-02-25T16:55:00Z">
              <w:r>
                <w:rPr>
                  <w:rFonts w:ascii="Calibri" w:hAnsi="Calibri" w:cs="Calibri" w:hint="eastAsia"/>
                  <w:szCs w:val="21"/>
                </w:rPr>
                <w:t>是</w:t>
              </w:r>
            </w:ins>
          </w:p>
        </w:tc>
        <w:tc>
          <w:tcPr>
            <w:tcW w:w="3434" w:type="dxa"/>
          </w:tcPr>
          <w:p w14:paraId="753BEAB5" w14:textId="77777777" w:rsidR="00FD6F54" w:rsidRPr="00E825FA" w:rsidRDefault="00FD6F54" w:rsidP="002C654A">
            <w:pPr>
              <w:rPr>
                <w:ins w:id="61" w:author="世驹 丁" w:date="2019-02-25T16:54:00Z"/>
                <w:rFonts w:ascii="Calibri" w:hAnsi="Calibri" w:cs="Calibri"/>
                <w:szCs w:val="21"/>
              </w:rPr>
            </w:pPr>
          </w:p>
        </w:tc>
      </w:tr>
      <w:tr w:rsidR="00A9677C" w:rsidRPr="00E825FA" w14:paraId="66BBCF48" w14:textId="77777777" w:rsidTr="004755EA">
        <w:trPr>
          <w:trHeight w:val="267"/>
        </w:trPr>
        <w:tc>
          <w:tcPr>
            <w:tcW w:w="3006" w:type="dxa"/>
            <w:gridSpan w:val="2"/>
          </w:tcPr>
          <w:p w14:paraId="5087956C" w14:textId="14B53C68" w:rsidR="00A9677C" w:rsidRDefault="00A9677C" w:rsidP="005472FB">
            <w:pPr>
              <w:ind w:firstLineChars="100" w:firstLine="200"/>
              <w:rPr>
                <w:rFonts w:ascii="Calibri" w:hAnsi="Calibri" w:cs="Calibri"/>
                <w:szCs w:val="21"/>
              </w:rPr>
            </w:pPr>
            <w:r>
              <w:t>person</w:t>
            </w:r>
            <w:r w:rsidR="005472FB">
              <w:rPr>
                <w:rFonts w:hint="eastAsia"/>
              </w:rPr>
              <w:t>N</w:t>
            </w:r>
            <w:r>
              <w:rPr>
                <w:rFonts w:hint="eastAsia"/>
              </w:rPr>
              <w:t>ame</w:t>
            </w:r>
          </w:p>
        </w:tc>
        <w:tc>
          <w:tcPr>
            <w:tcW w:w="1814" w:type="dxa"/>
          </w:tcPr>
          <w:p w14:paraId="7C7C2640" w14:textId="605F7211" w:rsidR="00A9677C" w:rsidRDefault="00A9677C" w:rsidP="00A9677C">
            <w:pPr>
              <w:rPr>
                <w:rFonts w:ascii="Calibri" w:hAnsi="Calibri" w:cs="Calibri"/>
                <w:szCs w:val="21"/>
              </w:rPr>
            </w:pPr>
            <w:r>
              <w:rPr>
                <w:rFonts w:hint="eastAsia"/>
              </w:rPr>
              <w:t>姓名</w:t>
            </w:r>
          </w:p>
        </w:tc>
        <w:tc>
          <w:tcPr>
            <w:tcW w:w="1134" w:type="dxa"/>
          </w:tcPr>
          <w:p w14:paraId="41D4532C" w14:textId="0809CFFD" w:rsidR="00A9677C" w:rsidRDefault="00DE6D63" w:rsidP="00A9677C">
            <w:pPr>
              <w:rPr>
                <w:rFonts w:ascii="Calibri" w:hAnsi="Calibri" w:cs="Calibri"/>
                <w:szCs w:val="21"/>
              </w:rPr>
            </w:pPr>
            <w:r>
              <w:rPr>
                <w:rFonts w:ascii="Calibri" w:hAnsi="Calibri" w:cs="Calibri" w:hint="eastAsia"/>
                <w:szCs w:val="21"/>
              </w:rPr>
              <w:t>String</w:t>
            </w:r>
          </w:p>
        </w:tc>
        <w:tc>
          <w:tcPr>
            <w:tcW w:w="709" w:type="dxa"/>
          </w:tcPr>
          <w:p w14:paraId="09878472" w14:textId="77777777" w:rsidR="00A9677C" w:rsidRDefault="00A9677C" w:rsidP="00A9677C">
            <w:pPr>
              <w:rPr>
                <w:rFonts w:ascii="Calibri" w:hAnsi="Calibri" w:cs="Calibri"/>
                <w:szCs w:val="21"/>
              </w:rPr>
            </w:pPr>
            <w:r>
              <w:rPr>
                <w:rFonts w:ascii="Calibri" w:hAnsi="Calibri" w:cs="Calibri" w:hint="eastAsia"/>
                <w:szCs w:val="21"/>
              </w:rPr>
              <w:t>是</w:t>
            </w:r>
          </w:p>
        </w:tc>
        <w:tc>
          <w:tcPr>
            <w:tcW w:w="3434" w:type="dxa"/>
          </w:tcPr>
          <w:p w14:paraId="2EF0CB81" w14:textId="77777777" w:rsidR="00A9677C" w:rsidRPr="00E825FA" w:rsidRDefault="00A9677C" w:rsidP="00A9677C">
            <w:pPr>
              <w:rPr>
                <w:rFonts w:ascii="Calibri" w:hAnsi="Calibri" w:cs="Calibri"/>
                <w:szCs w:val="21"/>
              </w:rPr>
            </w:pPr>
          </w:p>
        </w:tc>
      </w:tr>
      <w:tr w:rsidR="00A9677C" w:rsidRPr="00E825FA" w14:paraId="20EAC01E" w14:textId="77777777" w:rsidTr="004755EA">
        <w:trPr>
          <w:trHeight w:val="267"/>
        </w:trPr>
        <w:tc>
          <w:tcPr>
            <w:tcW w:w="3006" w:type="dxa"/>
            <w:gridSpan w:val="2"/>
          </w:tcPr>
          <w:p w14:paraId="4E0BD891" w14:textId="09CE0174" w:rsidR="00A9677C" w:rsidRDefault="00A9677C" w:rsidP="005472FB">
            <w:pPr>
              <w:ind w:firstLineChars="100" w:firstLine="200"/>
              <w:rPr>
                <w:rFonts w:ascii="Calibri" w:hAnsi="Calibri" w:cs="Calibri"/>
                <w:szCs w:val="21"/>
              </w:rPr>
            </w:pPr>
            <w:r>
              <w:lastRenderedPageBreak/>
              <w:t>p</w:t>
            </w:r>
            <w:r>
              <w:rPr>
                <w:rFonts w:hint="eastAsia"/>
              </w:rPr>
              <w:t>erson</w:t>
            </w:r>
            <w:r w:rsidR="005472FB">
              <w:rPr>
                <w:rFonts w:hint="eastAsia"/>
              </w:rPr>
              <w:t>F</w:t>
            </w:r>
            <w:r>
              <w:t>ormer</w:t>
            </w:r>
            <w:r w:rsidR="005472FB">
              <w:rPr>
                <w:rFonts w:hint="eastAsia"/>
              </w:rPr>
              <w:t>N</w:t>
            </w:r>
            <w:r>
              <w:t>ame</w:t>
            </w:r>
          </w:p>
        </w:tc>
        <w:tc>
          <w:tcPr>
            <w:tcW w:w="1814" w:type="dxa"/>
          </w:tcPr>
          <w:p w14:paraId="37802398" w14:textId="69F50ED6" w:rsidR="00A9677C" w:rsidRDefault="00A9677C" w:rsidP="00A9677C">
            <w:pPr>
              <w:rPr>
                <w:rFonts w:ascii="Calibri" w:hAnsi="Calibri" w:cs="Calibri"/>
                <w:szCs w:val="21"/>
              </w:rPr>
            </w:pPr>
            <w:r>
              <w:rPr>
                <w:rFonts w:hint="eastAsia"/>
              </w:rPr>
              <w:t>曾用名</w:t>
            </w:r>
          </w:p>
        </w:tc>
        <w:tc>
          <w:tcPr>
            <w:tcW w:w="1134" w:type="dxa"/>
          </w:tcPr>
          <w:p w14:paraId="49E24DCB" w14:textId="77777777" w:rsidR="00A9677C" w:rsidRDefault="00A9677C" w:rsidP="00A9677C">
            <w:pPr>
              <w:rPr>
                <w:rFonts w:ascii="Calibri" w:hAnsi="Calibri" w:cs="Calibri"/>
                <w:szCs w:val="21"/>
              </w:rPr>
            </w:pPr>
            <w:r>
              <w:rPr>
                <w:rFonts w:ascii="Calibri" w:hAnsi="Calibri" w:cs="Calibri" w:hint="eastAsia"/>
                <w:szCs w:val="21"/>
              </w:rPr>
              <w:t>String</w:t>
            </w:r>
          </w:p>
        </w:tc>
        <w:tc>
          <w:tcPr>
            <w:tcW w:w="709" w:type="dxa"/>
          </w:tcPr>
          <w:p w14:paraId="09CF3AD8" w14:textId="414051E4" w:rsidR="00A9677C" w:rsidRDefault="00A9677C" w:rsidP="00A9677C">
            <w:pPr>
              <w:rPr>
                <w:rFonts w:ascii="Calibri" w:hAnsi="Calibri" w:cs="Calibri"/>
                <w:szCs w:val="21"/>
              </w:rPr>
            </w:pPr>
          </w:p>
        </w:tc>
        <w:tc>
          <w:tcPr>
            <w:tcW w:w="3434" w:type="dxa"/>
          </w:tcPr>
          <w:p w14:paraId="6E1118A1" w14:textId="77777777" w:rsidR="00A9677C" w:rsidRPr="00E825FA" w:rsidRDefault="00A9677C" w:rsidP="00A9677C">
            <w:pPr>
              <w:rPr>
                <w:rFonts w:ascii="Calibri" w:hAnsi="Calibri" w:cs="Calibri"/>
                <w:szCs w:val="21"/>
              </w:rPr>
            </w:pPr>
          </w:p>
        </w:tc>
      </w:tr>
      <w:tr w:rsidR="00A9677C" w:rsidRPr="00E825FA" w14:paraId="689711C6" w14:textId="77777777" w:rsidTr="004755EA">
        <w:trPr>
          <w:trHeight w:val="267"/>
        </w:trPr>
        <w:tc>
          <w:tcPr>
            <w:tcW w:w="3006" w:type="dxa"/>
            <w:gridSpan w:val="2"/>
          </w:tcPr>
          <w:p w14:paraId="68D8FA77" w14:textId="753E8279" w:rsidR="00A9677C" w:rsidRDefault="00A9677C" w:rsidP="005472FB">
            <w:pPr>
              <w:ind w:firstLineChars="100" w:firstLine="200"/>
              <w:rPr>
                <w:rFonts w:ascii="Calibri" w:hAnsi="Calibri" w:cs="Calibri"/>
                <w:szCs w:val="21"/>
              </w:rPr>
            </w:pPr>
            <w:r>
              <w:rPr>
                <w:rFonts w:hint="eastAsia"/>
              </w:rPr>
              <w:t>person</w:t>
            </w:r>
            <w:r w:rsidR="005472FB">
              <w:rPr>
                <w:rFonts w:hint="eastAsia"/>
              </w:rPr>
              <w:t>U</w:t>
            </w:r>
            <w:r>
              <w:rPr>
                <w:rFonts w:hint="eastAsia"/>
              </w:rPr>
              <w:t>rl</w:t>
            </w:r>
          </w:p>
        </w:tc>
        <w:tc>
          <w:tcPr>
            <w:tcW w:w="1814" w:type="dxa"/>
          </w:tcPr>
          <w:p w14:paraId="670D9094" w14:textId="3FD41089" w:rsidR="00A9677C" w:rsidRDefault="00A9677C" w:rsidP="00A9677C">
            <w:pPr>
              <w:rPr>
                <w:rFonts w:ascii="Calibri" w:hAnsi="Calibri" w:cs="Calibri"/>
                <w:szCs w:val="21"/>
              </w:rPr>
            </w:pPr>
            <w:r>
              <w:rPr>
                <w:rFonts w:hint="eastAsia"/>
              </w:rPr>
              <w:t>照片</w:t>
            </w:r>
            <w:r>
              <w:rPr>
                <w:rFonts w:hint="eastAsia"/>
              </w:rPr>
              <w:t>u</w:t>
            </w:r>
            <w:r>
              <w:t>rl</w:t>
            </w:r>
          </w:p>
        </w:tc>
        <w:tc>
          <w:tcPr>
            <w:tcW w:w="1134" w:type="dxa"/>
          </w:tcPr>
          <w:p w14:paraId="0E706672" w14:textId="7D7BA155" w:rsidR="00A9677C" w:rsidRDefault="00DE6D63" w:rsidP="00A9677C">
            <w:pPr>
              <w:rPr>
                <w:rFonts w:ascii="Calibri" w:hAnsi="Calibri" w:cs="Calibri"/>
                <w:szCs w:val="21"/>
              </w:rPr>
            </w:pPr>
            <w:r>
              <w:rPr>
                <w:rFonts w:ascii="Calibri" w:hAnsi="Calibri" w:cs="Calibri" w:hint="eastAsia"/>
                <w:szCs w:val="21"/>
              </w:rPr>
              <w:t>String</w:t>
            </w:r>
          </w:p>
        </w:tc>
        <w:tc>
          <w:tcPr>
            <w:tcW w:w="709" w:type="dxa"/>
          </w:tcPr>
          <w:p w14:paraId="0916CD61" w14:textId="77777777" w:rsidR="00A9677C" w:rsidRDefault="00A9677C" w:rsidP="00A9677C">
            <w:pPr>
              <w:rPr>
                <w:rFonts w:ascii="Calibri" w:hAnsi="Calibri" w:cs="Calibri"/>
                <w:szCs w:val="21"/>
              </w:rPr>
            </w:pPr>
            <w:r>
              <w:rPr>
                <w:rFonts w:ascii="Calibri" w:hAnsi="Calibri" w:cs="Calibri" w:hint="eastAsia"/>
                <w:szCs w:val="21"/>
              </w:rPr>
              <w:t>是</w:t>
            </w:r>
          </w:p>
        </w:tc>
        <w:tc>
          <w:tcPr>
            <w:tcW w:w="3434" w:type="dxa"/>
          </w:tcPr>
          <w:p w14:paraId="4AD1AAED" w14:textId="24F400EB" w:rsidR="00A9677C" w:rsidRPr="00E825FA" w:rsidRDefault="00F5074F" w:rsidP="00A9677C">
            <w:pPr>
              <w:rPr>
                <w:rFonts w:ascii="Calibri" w:hAnsi="Calibri" w:cs="Calibri"/>
                <w:szCs w:val="21"/>
              </w:rPr>
            </w:pPr>
            <w:r>
              <w:rPr>
                <w:rFonts w:hint="eastAsia"/>
              </w:rPr>
              <w:t>照片</w:t>
            </w:r>
            <w:r>
              <w:rPr>
                <w:rFonts w:hint="eastAsia"/>
              </w:rPr>
              <w:t>u</w:t>
            </w:r>
            <w:r>
              <w:t>rl(</w:t>
            </w:r>
            <w:r>
              <w:rPr>
                <w:rFonts w:hint="eastAsia"/>
              </w:rPr>
              <w:t>多张图片地址，以，分割</w:t>
            </w:r>
            <w:r>
              <w:t>)</w:t>
            </w:r>
          </w:p>
        </w:tc>
      </w:tr>
      <w:tr w:rsidR="00A9677C" w:rsidRPr="00E825FA" w14:paraId="25E6497E" w14:textId="77777777" w:rsidTr="004755EA">
        <w:trPr>
          <w:trHeight w:val="267"/>
        </w:trPr>
        <w:tc>
          <w:tcPr>
            <w:tcW w:w="3006" w:type="dxa"/>
            <w:gridSpan w:val="2"/>
          </w:tcPr>
          <w:p w14:paraId="0691C44E" w14:textId="3E0E66E2" w:rsidR="00A9677C" w:rsidRPr="00E825FA" w:rsidRDefault="00A9677C" w:rsidP="005472FB">
            <w:pPr>
              <w:ind w:firstLineChars="100" w:firstLine="200"/>
              <w:rPr>
                <w:rFonts w:ascii="Calibri" w:hAnsi="Calibri" w:cs="Calibri"/>
                <w:b/>
                <w:szCs w:val="21"/>
              </w:rPr>
            </w:pPr>
            <w:del w:id="62" w:author="世驹 丁" w:date="2019-02-20T11:12:00Z">
              <w:r w:rsidDel="00672B59">
                <w:rPr>
                  <w:rFonts w:hint="eastAsia"/>
                </w:rPr>
                <w:delText>age</w:delText>
              </w:r>
            </w:del>
            <w:ins w:id="63" w:author="世驹 丁" w:date="2019-02-20T11:12:00Z">
              <w:r w:rsidR="00672B59">
                <w:t>birthdate</w:t>
              </w:r>
            </w:ins>
          </w:p>
        </w:tc>
        <w:tc>
          <w:tcPr>
            <w:tcW w:w="1814" w:type="dxa"/>
          </w:tcPr>
          <w:p w14:paraId="2124A2FA" w14:textId="1585CBAC" w:rsidR="00A9677C" w:rsidRDefault="00A9677C" w:rsidP="00A9677C">
            <w:pPr>
              <w:rPr>
                <w:rFonts w:ascii="Calibri" w:hAnsi="Calibri" w:cs="Calibri"/>
                <w:szCs w:val="21"/>
              </w:rPr>
            </w:pPr>
            <w:del w:id="64" w:author="世驹 丁" w:date="2019-02-20T11:12:00Z">
              <w:r w:rsidDel="00672B59">
                <w:rPr>
                  <w:rFonts w:hint="eastAsia"/>
                </w:rPr>
                <w:delText>年龄</w:delText>
              </w:r>
            </w:del>
            <w:ins w:id="65" w:author="世驹 丁" w:date="2019-02-20T11:12:00Z">
              <w:r w:rsidR="00672B59">
                <w:rPr>
                  <w:rFonts w:hint="eastAsia"/>
                </w:rPr>
                <w:t>出生日期</w:t>
              </w:r>
            </w:ins>
          </w:p>
        </w:tc>
        <w:tc>
          <w:tcPr>
            <w:tcW w:w="1134" w:type="dxa"/>
          </w:tcPr>
          <w:p w14:paraId="158D24F8" w14:textId="54FB442D" w:rsidR="00A9677C" w:rsidRDefault="005472FB" w:rsidP="00A9677C">
            <w:pPr>
              <w:rPr>
                <w:rFonts w:ascii="Calibri" w:hAnsi="Calibri" w:cs="Calibri"/>
                <w:szCs w:val="21"/>
              </w:rPr>
            </w:pPr>
            <w:del w:id="66" w:author="世驹 丁" w:date="2019-02-20T11:12:00Z">
              <w:r w:rsidDel="00672B59">
                <w:rPr>
                  <w:rFonts w:ascii="Calibri" w:hAnsi="Calibri" w:cs="Calibri" w:hint="eastAsia"/>
                  <w:szCs w:val="21"/>
                </w:rPr>
                <w:delText>Int</w:delText>
              </w:r>
            </w:del>
            <w:ins w:id="67" w:author="世驹 丁" w:date="2019-02-20T11:12:00Z">
              <w:r w:rsidR="00672B59">
                <w:rPr>
                  <w:rFonts w:ascii="Calibri" w:hAnsi="Calibri" w:cs="Calibri" w:hint="eastAsia"/>
                  <w:szCs w:val="21"/>
                </w:rPr>
                <w:t>String</w:t>
              </w:r>
            </w:ins>
          </w:p>
        </w:tc>
        <w:tc>
          <w:tcPr>
            <w:tcW w:w="709" w:type="dxa"/>
          </w:tcPr>
          <w:p w14:paraId="62CFF0E5" w14:textId="77777777" w:rsidR="00A9677C" w:rsidRDefault="00A9677C" w:rsidP="00A9677C">
            <w:pPr>
              <w:rPr>
                <w:rFonts w:ascii="Calibri" w:hAnsi="Calibri" w:cs="Calibri"/>
                <w:szCs w:val="21"/>
              </w:rPr>
            </w:pPr>
            <w:r>
              <w:rPr>
                <w:rFonts w:ascii="Calibri" w:hAnsi="Calibri" w:cs="Calibri" w:hint="eastAsia"/>
                <w:szCs w:val="21"/>
              </w:rPr>
              <w:t>是</w:t>
            </w:r>
          </w:p>
        </w:tc>
        <w:tc>
          <w:tcPr>
            <w:tcW w:w="3434" w:type="dxa"/>
          </w:tcPr>
          <w:p w14:paraId="5E5960E0" w14:textId="77777777" w:rsidR="00A9677C" w:rsidRPr="00E825FA" w:rsidRDefault="00A9677C" w:rsidP="00A9677C">
            <w:pPr>
              <w:rPr>
                <w:rFonts w:ascii="Calibri" w:hAnsi="Calibri" w:cs="Calibri"/>
                <w:szCs w:val="21"/>
              </w:rPr>
            </w:pPr>
          </w:p>
        </w:tc>
      </w:tr>
      <w:tr w:rsidR="00A9677C" w:rsidRPr="00E825FA" w14:paraId="5522CD10" w14:textId="77777777" w:rsidTr="004755EA">
        <w:trPr>
          <w:trHeight w:val="267"/>
        </w:trPr>
        <w:tc>
          <w:tcPr>
            <w:tcW w:w="3006" w:type="dxa"/>
            <w:gridSpan w:val="2"/>
          </w:tcPr>
          <w:p w14:paraId="0E9E31A1" w14:textId="1DBBA07B" w:rsidR="00A9677C" w:rsidRDefault="00501C11" w:rsidP="005472FB">
            <w:pPr>
              <w:ind w:firstLineChars="100" w:firstLine="200"/>
              <w:rPr>
                <w:rFonts w:ascii="Calibri" w:hAnsi="Calibri" w:cs="Calibri"/>
                <w:szCs w:val="21"/>
              </w:rPr>
            </w:pPr>
            <w:ins w:id="68" w:author="世驹 丁" w:date="2019-02-20T11:11:00Z">
              <w:r>
                <w:rPr>
                  <w:rFonts w:hint="eastAsia"/>
                </w:rPr>
                <w:t>gender</w:t>
              </w:r>
            </w:ins>
            <w:del w:id="69" w:author="世驹 丁" w:date="2019-02-20T11:11:00Z">
              <w:r w:rsidR="00A9677C" w:rsidDel="00501C11">
                <w:rPr>
                  <w:rFonts w:hint="eastAsia"/>
                </w:rPr>
                <w:delText>sex</w:delText>
              </w:r>
            </w:del>
          </w:p>
        </w:tc>
        <w:tc>
          <w:tcPr>
            <w:tcW w:w="1814" w:type="dxa"/>
          </w:tcPr>
          <w:p w14:paraId="65E2B292" w14:textId="5C96EFD4" w:rsidR="00A9677C" w:rsidRDefault="00A9677C" w:rsidP="00A9677C">
            <w:pPr>
              <w:rPr>
                <w:rFonts w:ascii="Calibri" w:hAnsi="Calibri" w:cs="Calibri"/>
                <w:szCs w:val="21"/>
              </w:rPr>
            </w:pPr>
            <w:r>
              <w:rPr>
                <w:rFonts w:hint="eastAsia"/>
              </w:rPr>
              <w:t>性别</w:t>
            </w:r>
          </w:p>
        </w:tc>
        <w:tc>
          <w:tcPr>
            <w:tcW w:w="1134" w:type="dxa"/>
          </w:tcPr>
          <w:p w14:paraId="44E97703" w14:textId="413BA2CC" w:rsidR="00A9677C" w:rsidRDefault="00591A84" w:rsidP="00A9677C">
            <w:pPr>
              <w:rPr>
                <w:rFonts w:ascii="Calibri" w:hAnsi="Calibri" w:cs="Calibri"/>
                <w:szCs w:val="21"/>
              </w:rPr>
            </w:pPr>
            <w:r>
              <w:rPr>
                <w:rFonts w:ascii="Calibri" w:hAnsi="Calibri" w:cs="Calibri"/>
                <w:szCs w:val="21"/>
              </w:rPr>
              <w:t>Byte</w:t>
            </w:r>
          </w:p>
        </w:tc>
        <w:tc>
          <w:tcPr>
            <w:tcW w:w="709" w:type="dxa"/>
          </w:tcPr>
          <w:p w14:paraId="4B877E1D" w14:textId="77777777" w:rsidR="00A9677C" w:rsidRDefault="00A9677C" w:rsidP="00A9677C">
            <w:pPr>
              <w:rPr>
                <w:rFonts w:ascii="Calibri" w:hAnsi="Calibri" w:cs="Calibri"/>
                <w:szCs w:val="21"/>
              </w:rPr>
            </w:pPr>
            <w:r>
              <w:rPr>
                <w:rFonts w:ascii="Calibri" w:hAnsi="Calibri" w:cs="Calibri" w:hint="eastAsia"/>
                <w:szCs w:val="21"/>
              </w:rPr>
              <w:t>是</w:t>
            </w:r>
          </w:p>
        </w:tc>
        <w:tc>
          <w:tcPr>
            <w:tcW w:w="3434" w:type="dxa"/>
          </w:tcPr>
          <w:p w14:paraId="27FDF814" w14:textId="7E71F4DF" w:rsidR="00A9677C" w:rsidRPr="00E825FA" w:rsidRDefault="00A9677C" w:rsidP="00A9677C">
            <w:pPr>
              <w:rPr>
                <w:rFonts w:ascii="Calibri" w:hAnsi="Calibri" w:cs="Calibri"/>
                <w:szCs w:val="21"/>
              </w:rPr>
            </w:pPr>
          </w:p>
        </w:tc>
      </w:tr>
      <w:tr w:rsidR="00F602AE" w:rsidRPr="00E825FA" w14:paraId="5952A8CE" w14:textId="77777777" w:rsidTr="004755EA">
        <w:trPr>
          <w:trHeight w:val="267"/>
        </w:trPr>
        <w:tc>
          <w:tcPr>
            <w:tcW w:w="3006" w:type="dxa"/>
            <w:gridSpan w:val="2"/>
          </w:tcPr>
          <w:p w14:paraId="6B72ECEF" w14:textId="185A8D09" w:rsidR="00F602AE" w:rsidRDefault="00F602AE" w:rsidP="005472FB">
            <w:pPr>
              <w:ind w:firstLineChars="100" w:firstLine="200"/>
            </w:pPr>
            <w:del w:id="70" w:author="世驹 丁" w:date="2019-02-20T11:11:00Z">
              <w:r w:rsidRPr="00D51CD1" w:rsidDel="000D3DE5">
                <w:delText>s</w:delText>
              </w:r>
              <w:r w:rsidRPr="00D51CD1" w:rsidDel="000D3DE5">
                <w:rPr>
                  <w:rFonts w:hint="eastAsia"/>
                </w:rPr>
                <w:delText>ex</w:delText>
              </w:r>
              <w:r w:rsidRPr="00D51CD1" w:rsidDel="000D3DE5">
                <w:delText>Name</w:delText>
              </w:r>
            </w:del>
            <w:ins w:id="71" w:author="世驹 丁" w:date="2019-02-20T11:11:00Z">
              <w:r w:rsidR="000D3DE5">
                <w:t>gender</w:t>
              </w:r>
              <w:r w:rsidR="000D3DE5" w:rsidRPr="00D51CD1">
                <w:t>Name</w:t>
              </w:r>
            </w:ins>
          </w:p>
        </w:tc>
        <w:tc>
          <w:tcPr>
            <w:tcW w:w="1814" w:type="dxa"/>
          </w:tcPr>
          <w:p w14:paraId="32F8726E" w14:textId="31AA24CB" w:rsidR="00F602AE" w:rsidRDefault="00FE7682" w:rsidP="00A9677C">
            <w:r>
              <w:rPr>
                <w:rFonts w:hint="eastAsia"/>
              </w:rPr>
              <w:t>性别（名称）</w:t>
            </w:r>
          </w:p>
        </w:tc>
        <w:tc>
          <w:tcPr>
            <w:tcW w:w="1134" w:type="dxa"/>
          </w:tcPr>
          <w:p w14:paraId="004AA521" w14:textId="08B8FD7B" w:rsidR="00F602AE" w:rsidRDefault="00FE7682" w:rsidP="00A9677C">
            <w:pPr>
              <w:rPr>
                <w:rFonts w:ascii="Calibri" w:hAnsi="Calibri" w:cs="Calibri"/>
                <w:szCs w:val="21"/>
              </w:rPr>
            </w:pPr>
            <w:r>
              <w:rPr>
                <w:rFonts w:ascii="Calibri" w:hAnsi="Calibri" w:cs="Calibri" w:hint="eastAsia"/>
                <w:szCs w:val="21"/>
              </w:rPr>
              <w:t>String</w:t>
            </w:r>
          </w:p>
        </w:tc>
        <w:tc>
          <w:tcPr>
            <w:tcW w:w="709" w:type="dxa"/>
          </w:tcPr>
          <w:p w14:paraId="4AAD9B2F" w14:textId="033BB615" w:rsidR="00F602AE" w:rsidRDefault="00FE7682" w:rsidP="00A9677C">
            <w:pPr>
              <w:rPr>
                <w:rFonts w:ascii="Calibri" w:hAnsi="Calibri" w:cs="Calibri"/>
                <w:szCs w:val="21"/>
              </w:rPr>
            </w:pPr>
            <w:r>
              <w:rPr>
                <w:rFonts w:ascii="Calibri" w:hAnsi="Calibri" w:cs="Calibri" w:hint="eastAsia"/>
                <w:szCs w:val="21"/>
              </w:rPr>
              <w:t>是</w:t>
            </w:r>
          </w:p>
        </w:tc>
        <w:tc>
          <w:tcPr>
            <w:tcW w:w="3434" w:type="dxa"/>
          </w:tcPr>
          <w:p w14:paraId="01273CC3" w14:textId="77777777" w:rsidR="00F602AE" w:rsidRDefault="00F602AE" w:rsidP="00A9677C"/>
        </w:tc>
      </w:tr>
      <w:tr w:rsidR="00A9677C" w:rsidRPr="00E825FA" w14:paraId="652C79A9" w14:textId="77777777" w:rsidTr="004755EA">
        <w:trPr>
          <w:trHeight w:val="267"/>
        </w:trPr>
        <w:tc>
          <w:tcPr>
            <w:tcW w:w="3006" w:type="dxa"/>
            <w:gridSpan w:val="2"/>
          </w:tcPr>
          <w:p w14:paraId="3321C8B0" w14:textId="43AAE307" w:rsidR="00A9677C" w:rsidRDefault="00A9677C" w:rsidP="00A9677C">
            <w:pPr>
              <w:ind w:firstLineChars="100" w:firstLine="200"/>
              <w:rPr>
                <w:rFonts w:ascii="Calibri" w:hAnsi="Calibri" w:cs="Calibri"/>
                <w:szCs w:val="21"/>
              </w:rPr>
            </w:pPr>
            <w:r>
              <w:t>m</w:t>
            </w:r>
            <w:r w:rsidRPr="00671DFC">
              <w:t>arital</w:t>
            </w:r>
            <w:r w:rsidR="005472FB">
              <w:rPr>
                <w:rFonts w:hint="eastAsia"/>
              </w:rPr>
              <w:t>S</w:t>
            </w:r>
            <w:r w:rsidRPr="00671DFC">
              <w:t>tatus</w:t>
            </w:r>
          </w:p>
        </w:tc>
        <w:tc>
          <w:tcPr>
            <w:tcW w:w="1814" w:type="dxa"/>
          </w:tcPr>
          <w:p w14:paraId="321CD4AA" w14:textId="25182C88" w:rsidR="00A9677C" w:rsidRDefault="00A9677C" w:rsidP="00A9677C">
            <w:pPr>
              <w:rPr>
                <w:rFonts w:ascii="Calibri" w:hAnsi="Calibri" w:cs="Calibri"/>
                <w:szCs w:val="21"/>
              </w:rPr>
            </w:pPr>
            <w:r>
              <w:rPr>
                <w:rFonts w:hint="eastAsia"/>
              </w:rPr>
              <w:t>婚姻状态</w:t>
            </w:r>
          </w:p>
        </w:tc>
        <w:tc>
          <w:tcPr>
            <w:tcW w:w="1134" w:type="dxa"/>
          </w:tcPr>
          <w:p w14:paraId="1717579A" w14:textId="74DBBFC8" w:rsidR="00A9677C" w:rsidRDefault="00E006A1" w:rsidP="00A9677C">
            <w:pPr>
              <w:rPr>
                <w:rFonts w:ascii="Calibri" w:hAnsi="Calibri" w:cs="Calibri"/>
                <w:szCs w:val="21"/>
              </w:rPr>
            </w:pPr>
            <w:r>
              <w:rPr>
                <w:rFonts w:ascii="Calibri" w:hAnsi="Calibri" w:cs="Calibri"/>
                <w:szCs w:val="21"/>
              </w:rPr>
              <w:t>Byte</w:t>
            </w:r>
          </w:p>
        </w:tc>
        <w:tc>
          <w:tcPr>
            <w:tcW w:w="709" w:type="dxa"/>
          </w:tcPr>
          <w:p w14:paraId="75885A40" w14:textId="77777777" w:rsidR="00A9677C" w:rsidRDefault="00A9677C" w:rsidP="00A9677C">
            <w:pPr>
              <w:rPr>
                <w:rFonts w:ascii="Calibri" w:hAnsi="Calibri" w:cs="Calibri"/>
                <w:szCs w:val="21"/>
              </w:rPr>
            </w:pPr>
            <w:r>
              <w:rPr>
                <w:rFonts w:ascii="Calibri" w:hAnsi="Calibri" w:cs="Calibri" w:hint="eastAsia"/>
                <w:szCs w:val="21"/>
              </w:rPr>
              <w:t>是</w:t>
            </w:r>
          </w:p>
        </w:tc>
        <w:tc>
          <w:tcPr>
            <w:tcW w:w="3434" w:type="dxa"/>
          </w:tcPr>
          <w:p w14:paraId="0AFB4902" w14:textId="7CC7B1D8" w:rsidR="00A9677C" w:rsidRPr="00E825FA" w:rsidRDefault="00A9677C" w:rsidP="00A9677C">
            <w:pPr>
              <w:rPr>
                <w:rFonts w:ascii="Calibri" w:hAnsi="Calibri" w:cs="Calibri"/>
                <w:szCs w:val="21"/>
              </w:rPr>
            </w:pPr>
          </w:p>
        </w:tc>
      </w:tr>
      <w:tr w:rsidR="00F602AE" w:rsidRPr="00E825FA" w14:paraId="0295E0EE" w14:textId="77777777" w:rsidTr="004755EA">
        <w:trPr>
          <w:trHeight w:val="267"/>
        </w:trPr>
        <w:tc>
          <w:tcPr>
            <w:tcW w:w="3006" w:type="dxa"/>
            <w:gridSpan w:val="2"/>
          </w:tcPr>
          <w:p w14:paraId="10CE3C88" w14:textId="1DEA1EFC" w:rsidR="00F602AE" w:rsidRDefault="00F602AE" w:rsidP="00A9677C">
            <w:pPr>
              <w:ind w:firstLineChars="100" w:firstLine="200"/>
            </w:pPr>
            <w:r w:rsidRPr="00D51CD1">
              <w:rPr>
                <w:rFonts w:hint="eastAsia"/>
              </w:rPr>
              <w:t>m</w:t>
            </w:r>
            <w:r w:rsidRPr="00D51CD1">
              <w:t>arital</w:t>
            </w:r>
            <w:ins w:id="72" w:author="世驹 丁" w:date="2019-02-20T15:22:00Z">
              <w:r w:rsidR="008A19D7">
                <w:t>Status</w:t>
              </w:r>
            </w:ins>
            <w:r w:rsidRPr="00D51CD1">
              <w:t>Name</w:t>
            </w:r>
          </w:p>
        </w:tc>
        <w:tc>
          <w:tcPr>
            <w:tcW w:w="1814" w:type="dxa"/>
          </w:tcPr>
          <w:p w14:paraId="52F4D7E4" w14:textId="7DD752D4" w:rsidR="00F602AE" w:rsidRDefault="00FE7682" w:rsidP="00A9677C">
            <w:r>
              <w:rPr>
                <w:rFonts w:hint="eastAsia"/>
              </w:rPr>
              <w:t>婚姻状态（名称）</w:t>
            </w:r>
          </w:p>
        </w:tc>
        <w:tc>
          <w:tcPr>
            <w:tcW w:w="1134" w:type="dxa"/>
          </w:tcPr>
          <w:p w14:paraId="160B1F4C" w14:textId="5132971F" w:rsidR="00F602AE" w:rsidRDefault="00FE7682" w:rsidP="00A9677C">
            <w:pPr>
              <w:rPr>
                <w:rFonts w:ascii="Calibri" w:hAnsi="Calibri" w:cs="Calibri"/>
                <w:szCs w:val="21"/>
              </w:rPr>
            </w:pPr>
            <w:r>
              <w:rPr>
                <w:rFonts w:ascii="Calibri" w:hAnsi="Calibri" w:cs="Calibri" w:hint="eastAsia"/>
                <w:szCs w:val="21"/>
              </w:rPr>
              <w:t>String</w:t>
            </w:r>
          </w:p>
        </w:tc>
        <w:tc>
          <w:tcPr>
            <w:tcW w:w="709" w:type="dxa"/>
          </w:tcPr>
          <w:p w14:paraId="43BC5571" w14:textId="0E0EF4CA" w:rsidR="00F602AE" w:rsidRDefault="00FE7682" w:rsidP="00A9677C">
            <w:pPr>
              <w:rPr>
                <w:rFonts w:ascii="Calibri" w:hAnsi="Calibri" w:cs="Calibri"/>
                <w:szCs w:val="21"/>
              </w:rPr>
            </w:pPr>
            <w:r>
              <w:rPr>
                <w:rFonts w:ascii="Calibri" w:hAnsi="Calibri" w:cs="Calibri" w:hint="eastAsia"/>
                <w:szCs w:val="21"/>
              </w:rPr>
              <w:t>是</w:t>
            </w:r>
          </w:p>
        </w:tc>
        <w:tc>
          <w:tcPr>
            <w:tcW w:w="3434" w:type="dxa"/>
          </w:tcPr>
          <w:p w14:paraId="2B2697AF" w14:textId="77777777" w:rsidR="00F602AE" w:rsidRDefault="00F602AE" w:rsidP="00A9677C"/>
        </w:tc>
      </w:tr>
      <w:tr w:rsidR="00A9677C" w:rsidRPr="00E825FA" w14:paraId="563B02BD" w14:textId="77777777" w:rsidTr="004755EA">
        <w:trPr>
          <w:trHeight w:val="267"/>
        </w:trPr>
        <w:tc>
          <w:tcPr>
            <w:tcW w:w="3006" w:type="dxa"/>
            <w:gridSpan w:val="2"/>
          </w:tcPr>
          <w:p w14:paraId="7644417A" w14:textId="66525AF4" w:rsidR="00A9677C" w:rsidRPr="00E825FA" w:rsidRDefault="00A9677C" w:rsidP="00A9677C">
            <w:pPr>
              <w:ind w:firstLineChars="100" w:firstLine="200"/>
              <w:rPr>
                <w:rFonts w:ascii="Calibri" w:hAnsi="Calibri" w:cs="Calibri"/>
                <w:szCs w:val="21"/>
              </w:rPr>
            </w:pPr>
            <w:r>
              <w:rPr>
                <w:rFonts w:hint="eastAsia"/>
              </w:rPr>
              <w:t>career</w:t>
            </w:r>
          </w:p>
        </w:tc>
        <w:tc>
          <w:tcPr>
            <w:tcW w:w="1814" w:type="dxa"/>
          </w:tcPr>
          <w:p w14:paraId="3390D38A" w14:textId="733C89FD" w:rsidR="00A9677C" w:rsidRDefault="00A9677C" w:rsidP="00A9677C">
            <w:pPr>
              <w:rPr>
                <w:rFonts w:ascii="Calibri" w:hAnsi="Calibri" w:cs="Calibri"/>
                <w:szCs w:val="21"/>
              </w:rPr>
            </w:pPr>
            <w:r>
              <w:rPr>
                <w:rFonts w:hint="eastAsia"/>
              </w:rPr>
              <w:t>职业</w:t>
            </w:r>
          </w:p>
        </w:tc>
        <w:tc>
          <w:tcPr>
            <w:tcW w:w="1134" w:type="dxa"/>
          </w:tcPr>
          <w:p w14:paraId="56103677" w14:textId="77777777" w:rsidR="00A9677C" w:rsidRDefault="00A9677C" w:rsidP="00A9677C">
            <w:pPr>
              <w:rPr>
                <w:rFonts w:ascii="Calibri" w:hAnsi="Calibri" w:cs="Calibri"/>
                <w:szCs w:val="21"/>
              </w:rPr>
            </w:pPr>
            <w:r>
              <w:rPr>
                <w:rFonts w:ascii="Calibri" w:hAnsi="Calibri" w:cs="Calibri" w:hint="eastAsia"/>
                <w:szCs w:val="21"/>
              </w:rPr>
              <w:t>String</w:t>
            </w:r>
          </w:p>
        </w:tc>
        <w:tc>
          <w:tcPr>
            <w:tcW w:w="709" w:type="dxa"/>
          </w:tcPr>
          <w:p w14:paraId="47064B32" w14:textId="77777777" w:rsidR="00A9677C" w:rsidRDefault="00A9677C" w:rsidP="00A9677C">
            <w:pPr>
              <w:rPr>
                <w:rFonts w:ascii="Calibri" w:hAnsi="Calibri" w:cs="Calibri"/>
                <w:szCs w:val="21"/>
              </w:rPr>
            </w:pPr>
            <w:r>
              <w:rPr>
                <w:rFonts w:ascii="Calibri" w:hAnsi="Calibri" w:cs="Calibri" w:hint="eastAsia"/>
                <w:szCs w:val="21"/>
              </w:rPr>
              <w:t>是</w:t>
            </w:r>
          </w:p>
        </w:tc>
        <w:tc>
          <w:tcPr>
            <w:tcW w:w="3434" w:type="dxa"/>
          </w:tcPr>
          <w:p w14:paraId="577FA071" w14:textId="77777777" w:rsidR="00A9677C" w:rsidRPr="00E825FA" w:rsidRDefault="00A9677C" w:rsidP="00A9677C">
            <w:pPr>
              <w:rPr>
                <w:rFonts w:ascii="Calibri" w:hAnsi="Calibri" w:cs="Calibri"/>
                <w:szCs w:val="21"/>
              </w:rPr>
            </w:pPr>
          </w:p>
        </w:tc>
      </w:tr>
      <w:tr w:rsidR="00A9677C" w:rsidRPr="002A7CAA" w14:paraId="0237FBCE" w14:textId="77777777" w:rsidTr="004755EA">
        <w:trPr>
          <w:trHeight w:val="267"/>
        </w:trPr>
        <w:tc>
          <w:tcPr>
            <w:tcW w:w="3006" w:type="dxa"/>
            <w:gridSpan w:val="2"/>
          </w:tcPr>
          <w:p w14:paraId="30E4F7E2" w14:textId="26CA4D61" w:rsidR="00A9677C" w:rsidRPr="002A7CAA" w:rsidRDefault="00A9677C" w:rsidP="00A9677C">
            <w:pPr>
              <w:ind w:firstLineChars="100" w:firstLine="200"/>
              <w:rPr>
                <w:rFonts w:ascii="Calibri" w:hAnsi="Calibri" w:cs="Calibri"/>
                <w:szCs w:val="21"/>
              </w:rPr>
            </w:pPr>
            <w:r>
              <w:rPr>
                <w:rFonts w:hint="eastAsia"/>
              </w:rPr>
              <w:t>de</w:t>
            </w:r>
            <w:r>
              <w:t>partment</w:t>
            </w:r>
            <w:r w:rsidR="005472FB">
              <w:rPr>
                <w:rFonts w:hint="eastAsia"/>
              </w:rPr>
              <w:t>Name</w:t>
            </w:r>
          </w:p>
        </w:tc>
        <w:tc>
          <w:tcPr>
            <w:tcW w:w="1814" w:type="dxa"/>
          </w:tcPr>
          <w:p w14:paraId="5B06702B" w14:textId="44E619A6" w:rsidR="00A9677C" w:rsidRPr="002A7CAA" w:rsidRDefault="00A9677C" w:rsidP="00A9677C">
            <w:pPr>
              <w:rPr>
                <w:rFonts w:ascii="Calibri" w:hAnsi="Calibri" w:cs="Calibri"/>
                <w:szCs w:val="21"/>
              </w:rPr>
            </w:pPr>
            <w:r>
              <w:rPr>
                <w:rFonts w:hint="eastAsia"/>
              </w:rPr>
              <w:t>组织机构</w:t>
            </w:r>
            <w:r w:rsidR="005472FB">
              <w:rPr>
                <w:rFonts w:hint="eastAsia"/>
              </w:rPr>
              <w:t>名称</w:t>
            </w:r>
          </w:p>
        </w:tc>
        <w:tc>
          <w:tcPr>
            <w:tcW w:w="1134" w:type="dxa"/>
          </w:tcPr>
          <w:p w14:paraId="2109FE03" w14:textId="77777777" w:rsidR="00A9677C" w:rsidRPr="002A7CAA" w:rsidRDefault="00A9677C" w:rsidP="00A9677C">
            <w:pPr>
              <w:rPr>
                <w:rFonts w:ascii="Calibri" w:hAnsi="Calibri" w:cs="Calibri"/>
                <w:szCs w:val="21"/>
              </w:rPr>
            </w:pPr>
            <w:r w:rsidRPr="002A7CAA">
              <w:rPr>
                <w:rFonts w:ascii="Calibri" w:hAnsi="Calibri" w:cs="Calibri" w:hint="eastAsia"/>
                <w:szCs w:val="21"/>
              </w:rPr>
              <w:t>String</w:t>
            </w:r>
          </w:p>
        </w:tc>
        <w:tc>
          <w:tcPr>
            <w:tcW w:w="709" w:type="dxa"/>
          </w:tcPr>
          <w:p w14:paraId="17626B25" w14:textId="77777777" w:rsidR="00A9677C" w:rsidRPr="002A7CAA" w:rsidRDefault="00A9677C" w:rsidP="00A9677C">
            <w:pPr>
              <w:rPr>
                <w:rFonts w:ascii="Calibri" w:hAnsi="Calibri" w:cs="Calibri"/>
                <w:szCs w:val="21"/>
              </w:rPr>
            </w:pPr>
            <w:r w:rsidRPr="002A7CAA">
              <w:rPr>
                <w:rFonts w:ascii="Calibri" w:hAnsi="Calibri" w:cs="Calibri" w:hint="eastAsia"/>
                <w:szCs w:val="21"/>
              </w:rPr>
              <w:t>是</w:t>
            </w:r>
          </w:p>
        </w:tc>
        <w:tc>
          <w:tcPr>
            <w:tcW w:w="3434" w:type="dxa"/>
          </w:tcPr>
          <w:p w14:paraId="35B52ACE" w14:textId="77777777" w:rsidR="00A9677C" w:rsidRPr="002A7CAA" w:rsidRDefault="00A9677C" w:rsidP="00A9677C">
            <w:pPr>
              <w:rPr>
                <w:rFonts w:ascii="Calibri" w:hAnsi="Calibri" w:cs="Calibri"/>
                <w:szCs w:val="21"/>
              </w:rPr>
            </w:pPr>
          </w:p>
        </w:tc>
      </w:tr>
      <w:tr w:rsidR="00A9677C" w:rsidRPr="00515D4E" w14:paraId="219383B5" w14:textId="77777777" w:rsidTr="004755EA">
        <w:trPr>
          <w:trHeight w:val="267"/>
        </w:trPr>
        <w:tc>
          <w:tcPr>
            <w:tcW w:w="3006" w:type="dxa"/>
            <w:gridSpan w:val="2"/>
          </w:tcPr>
          <w:p w14:paraId="38C3AE95" w14:textId="04C75553" w:rsidR="00A9677C" w:rsidRPr="00515D4E" w:rsidRDefault="00A9677C" w:rsidP="00A9677C">
            <w:pPr>
              <w:ind w:firstLineChars="100" w:firstLine="200"/>
              <w:rPr>
                <w:rFonts w:ascii="Calibri" w:hAnsi="Calibri" w:cs="Calibri"/>
                <w:szCs w:val="21"/>
              </w:rPr>
            </w:pPr>
            <w:r>
              <w:t>phone</w:t>
            </w:r>
          </w:p>
        </w:tc>
        <w:tc>
          <w:tcPr>
            <w:tcW w:w="1814" w:type="dxa"/>
          </w:tcPr>
          <w:p w14:paraId="460D4C11" w14:textId="51265EAE" w:rsidR="00A9677C" w:rsidRPr="00515D4E" w:rsidRDefault="00A9677C" w:rsidP="00A9677C">
            <w:pPr>
              <w:rPr>
                <w:rFonts w:ascii="Calibri" w:hAnsi="Calibri" w:cs="Calibri"/>
                <w:szCs w:val="21"/>
              </w:rPr>
            </w:pPr>
            <w:r>
              <w:rPr>
                <w:rFonts w:hint="eastAsia"/>
              </w:rPr>
              <w:t>联系电话</w:t>
            </w:r>
          </w:p>
        </w:tc>
        <w:tc>
          <w:tcPr>
            <w:tcW w:w="1134" w:type="dxa"/>
          </w:tcPr>
          <w:p w14:paraId="072C1307" w14:textId="5BC0A3E8" w:rsidR="00A9677C" w:rsidRPr="00515D4E" w:rsidRDefault="005472FB" w:rsidP="00A9677C">
            <w:pPr>
              <w:rPr>
                <w:rFonts w:ascii="Calibri" w:hAnsi="Calibri" w:cs="Calibri"/>
                <w:szCs w:val="21"/>
              </w:rPr>
            </w:pPr>
            <w:r w:rsidRPr="002A7CAA">
              <w:rPr>
                <w:rFonts w:ascii="Calibri" w:hAnsi="Calibri" w:cs="Calibri" w:hint="eastAsia"/>
                <w:szCs w:val="21"/>
              </w:rPr>
              <w:t>String</w:t>
            </w:r>
          </w:p>
        </w:tc>
        <w:tc>
          <w:tcPr>
            <w:tcW w:w="709" w:type="dxa"/>
          </w:tcPr>
          <w:p w14:paraId="40E2A7C5" w14:textId="1D503116" w:rsidR="00A9677C" w:rsidRPr="00515D4E" w:rsidRDefault="00A9677C" w:rsidP="00A9677C">
            <w:pPr>
              <w:rPr>
                <w:rFonts w:ascii="Calibri" w:hAnsi="Calibri" w:cs="Calibri"/>
                <w:szCs w:val="21"/>
              </w:rPr>
            </w:pPr>
          </w:p>
        </w:tc>
        <w:tc>
          <w:tcPr>
            <w:tcW w:w="3434" w:type="dxa"/>
          </w:tcPr>
          <w:p w14:paraId="524AFB32" w14:textId="77777777" w:rsidR="00A9677C" w:rsidRPr="00515D4E" w:rsidRDefault="00A9677C" w:rsidP="00A9677C">
            <w:pPr>
              <w:rPr>
                <w:rFonts w:ascii="Calibri" w:hAnsi="Calibri" w:cs="Calibri"/>
                <w:szCs w:val="21"/>
              </w:rPr>
            </w:pPr>
          </w:p>
        </w:tc>
      </w:tr>
      <w:tr w:rsidR="00A9677C" w:rsidRPr="00515D4E" w14:paraId="18E00EF0" w14:textId="77777777" w:rsidTr="004755EA">
        <w:trPr>
          <w:trHeight w:val="267"/>
        </w:trPr>
        <w:tc>
          <w:tcPr>
            <w:tcW w:w="3006" w:type="dxa"/>
            <w:gridSpan w:val="2"/>
          </w:tcPr>
          <w:p w14:paraId="333088BA" w14:textId="03D0F532" w:rsidR="00A9677C" w:rsidRPr="00515D4E" w:rsidRDefault="00A9677C" w:rsidP="00A9677C">
            <w:pPr>
              <w:ind w:firstLineChars="100" w:firstLine="200"/>
              <w:rPr>
                <w:rFonts w:ascii="Calibri" w:hAnsi="Calibri" w:cs="Calibri"/>
                <w:szCs w:val="21"/>
              </w:rPr>
            </w:pPr>
            <w:r>
              <w:t>email</w:t>
            </w:r>
          </w:p>
        </w:tc>
        <w:tc>
          <w:tcPr>
            <w:tcW w:w="1814" w:type="dxa"/>
          </w:tcPr>
          <w:p w14:paraId="67FA1678" w14:textId="6CBE41B1" w:rsidR="00A9677C" w:rsidRPr="00515D4E" w:rsidRDefault="00A9677C" w:rsidP="00A9677C">
            <w:pPr>
              <w:rPr>
                <w:rFonts w:ascii="Calibri" w:hAnsi="Calibri" w:cs="Calibri"/>
                <w:szCs w:val="21"/>
              </w:rPr>
            </w:pPr>
            <w:r>
              <w:rPr>
                <w:rFonts w:hint="eastAsia"/>
              </w:rPr>
              <w:t>联系邮件</w:t>
            </w:r>
          </w:p>
        </w:tc>
        <w:tc>
          <w:tcPr>
            <w:tcW w:w="1134" w:type="dxa"/>
          </w:tcPr>
          <w:p w14:paraId="003CDDB4" w14:textId="77777777" w:rsidR="00A9677C" w:rsidRDefault="00A9677C" w:rsidP="00A9677C">
            <w:pPr>
              <w:rPr>
                <w:rFonts w:ascii="Calibri" w:hAnsi="Calibri" w:cs="Calibri"/>
                <w:szCs w:val="21"/>
              </w:rPr>
            </w:pPr>
            <w:r>
              <w:rPr>
                <w:rFonts w:ascii="Calibri" w:hAnsi="Calibri" w:cs="Calibri" w:hint="eastAsia"/>
                <w:szCs w:val="21"/>
              </w:rPr>
              <w:t>String</w:t>
            </w:r>
          </w:p>
        </w:tc>
        <w:tc>
          <w:tcPr>
            <w:tcW w:w="709" w:type="dxa"/>
          </w:tcPr>
          <w:p w14:paraId="3A11E947" w14:textId="5B92799C" w:rsidR="00A9677C" w:rsidRDefault="00A9677C" w:rsidP="00A9677C">
            <w:pPr>
              <w:rPr>
                <w:rFonts w:ascii="Calibri" w:hAnsi="Calibri" w:cs="Calibri"/>
                <w:szCs w:val="21"/>
              </w:rPr>
            </w:pPr>
          </w:p>
        </w:tc>
        <w:tc>
          <w:tcPr>
            <w:tcW w:w="3434" w:type="dxa"/>
          </w:tcPr>
          <w:p w14:paraId="5C2F2D0C" w14:textId="77777777" w:rsidR="00A9677C" w:rsidRPr="00515D4E" w:rsidRDefault="00A9677C" w:rsidP="00A9677C">
            <w:pPr>
              <w:rPr>
                <w:rFonts w:ascii="Calibri" w:hAnsi="Calibri" w:cs="Calibri"/>
                <w:szCs w:val="21"/>
              </w:rPr>
            </w:pPr>
          </w:p>
        </w:tc>
      </w:tr>
      <w:tr w:rsidR="00A9677C" w:rsidRPr="00515D4E" w14:paraId="123F785C" w14:textId="77777777" w:rsidTr="004755EA">
        <w:trPr>
          <w:trHeight w:val="267"/>
        </w:trPr>
        <w:tc>
          <w:tcPr>
            <w:tcW w:w="3006" w:type="dxa"/>
            <w:gridSpan w:val="2"/>
          </w:tcPr>
          <w:p w14:paraId="44AFF816" w14:textId="025B2681" w:rsidR="00A9677C" w:rsidRPr="00515D4E" w:rsidRDefault="00A9677C" w:rsidP="00A9677C">
            <w:pPr>
              <w:ind w:firstLineChars="100" w:firstLine="200"/>
              <w:rPr>
                <w:rFonts w:ascii="Calibri" w:hAnsi="Calibri" w:cs="Calibri"/>
                <w:szCs w:val="21"/>
              </w:rPr>
            </w:pPr>
            <w:r>
              <w:t>address</w:t>
            </w:r>
          </w:p>
        </w:tc>
        <w:tc>
          <w:tcPr>
            <w:tcW w:w="1814" w:type="dxa"/>
          </w:tcPr>
          <w:p w14:paraId="2DCD3A89" w14:textId="59EB20E1" w:rsidR="00A9677C" w:rsidRDefault="00A9677C" w:rsidP="00A9677C">
            <w:pPr>
              <w:rPr>
                <w:rFonts w:ascii="Calibri" w:hAnsi="Calibri" w:cs="Calibri"/>
                <w:szCs w:val="21"/>
              </w:rPr>
            </w:pPr>
            <w:r>
              <w:rPr>
                <w:rFonts w:hint="eastAsia"/>
              </w:rPr>
              <w:t>联系家庭地址</w:t>
            </w:r>
          </w:p>
        </w:tc>
        <w:tc>
          <w:tcPr>
            <w:tcW w:w="1134" w:type="dxa"/>
          </w:tcPr>
          <w:p w14:paraId="354B6BBE" w14:textId="085CF21F" w:rsidR="00A9677C" w:rsidRDefault="005472FB" w:rsidP="00A9677C">
            <w:pPr>
              <w:rPr>
                <w:rFonts w:ascii="Calibri" w:hAnsi="Calibri" w:cs="Calibri"/>
                <w:szCs w:val="21"/>
              </w:rPr>
            </w:pPr>
            <w:r w:rsidRPr="002A7CAA">
              <w:rPr>
                <w:rFonts w:ascii="Calibri" w:hAnsi="Calibri" w:cs="Calibri" w:hint="eastAsia"/>
                <w:szCs w:val="21"/>
              </w:rPr>
              <w:t>String</w:t>
            </w:r>
          </w:p>
        </w:tc>
        <w:tc>
          <w:tcPr>
            <w:tcW w:w="709" w:type="dxa"/>
          </w:tcPr>
          <w:p w14:paraId="297126ED" w14:textId="77777777" w:rsidR="00A9677C" w:rsidRDefault="00A9677C" w:rsidP="00A9677C">
            <w:pPr>
              <w:rPr>
                <w:rFonts w:ascii="Calibri" w:hAnsi="Calibri" w:cs="Calibri"/>
                <w:szCs w:val="21"/>
              </w:rPr>
            </w:pPr>
          </w:p>
        </w:tc>
        <w:tc>
          <w:tcPr>
            <w:tcW w:w="3434" w:type="dxa"/>
          </w:tcPr>
          <w:p w14:paraId="74EF0FD6" w14:textId="77777777" w:rsidR="00A9677C" w:rsidRPr="00515D4E" w:rsidRDefault="00A9677C" w:rsidP="00A9677C">
            <w:pPr>
              <w:rPr>
                <w:rFonts w:ascii="Calibri" w:hAnsi="Calibri" w:cs="Calibri"/>
                <w:szCs w:val="21"/>
              </w:rPr>
            </w:pPr>
          </w:p>
        </w:tc>
      </w:tr>
      <w:tr w:rsidR="00A9677C" w:rsidRPr="00515D4E" w14:paraId="7D76E93C" w14:textId="77777777" w:rsidTr="004755EA">
        <w:trPr>
          <w:trHeight w:val="267"/>
        </w:trPr>
        <w:tc>
          <w:tcPr>
            <w:tcW w:w="3006" w:type="dxa"/>
            <w:gridSpan w:val="2"/>
          </w:tcPr>
          <w:p w14:paraId="7C8DD854" w14:textId="7DE0E433" w:rsidR="00A9677C" w:rsidRPr="00515D4E" w:rsidRDefault="00A9677C" w:rsidP="00A9677C">
            <w:pPr>
              <w:ind w:firstLineChars="100" w:firstLine="200"/>
              <w:rPr>
                <w:rFonts w:ascii="Calibri" w:hAnsi="Calibri" w:cs="Calibri"/>
                <w:szCs w:val="21"/>
              </w:rPr>
            </w:pPr>
            <w:r>
              <w:rPr>
                <w:rFonts w:hint="eastAsia"/>
              </w:rPr>
              <w:t>c</w:t>
            </w:r>
            <w:r>
              <w:t>omment</w:t>
            </w:r>
          </w:p>
        </w:tc>
        <w:tc>
          <w:tcPr>
            <w:tcW w:w="1814" w:type="dxa"/>
          </w:tcPr>
          <w:p w14:paraId="68B11682" w14:textId="2C594210" w:rsidR="00A9677C" w:rsidRDefault="00A9677C" w:rsidP="00A9677C">
            <w:pPr>
              <w:rPr>
                <w:rFonts w:ascii="Calibri" w:hAnsi="Calibri" w:cs="Calibri"/>
                <w:szCs w:val="21"/>
              </w:rPr>
            </w:pPr>
            <w:r>
              <w:rPr>
                <w:rFonts w:hint="eastAsia"/>
              </w:rPr>
              <w:t>备注</w:t>
            </w:r>
          </w:p>
        </w:tc>
        <w:tc>
          <w:tcPr>
            <w:tcW w:w="1134" w:type="dxa"/>
          </w:tcPr>
          <w:p w14:paraId="6CB96D23" w14:textId="70C145E2" w:rsidR="00A9677C" w:rsidRDefault="005472FB" w:rsidP="00A9677C">
            <w:pPr>
              <w:rPr>
                <w:rFonts w:ascii="Calibri" w:hAnsi="Calibri" w:cs="Calibri"/>
                <w:szCs w:val="21"/>
              </w:rPr>
            </w:pPr>
            <w:r w:rsidRPr="002A7CAA">
              <w:rPr>
                <w:rFonts w:ascii="Calibri" w:hAnsi="Calibri" w:cs="Calibri" w:hint="eastAsia"/>
                <w:szCs w:val="21"/>
              </w:rPr>
              <w:t>String</w:t>
            </w:r>
          </w:p>
        </w:tc>
        <w:tc>
          <w:tcPr>
            <w:tcW w:w="709" w:type="dxa"/>
          </w:tcPr>
          <w:p w14:paraId="209CD7D8" w14:textId="77777777" w:rsidR="00A9677C" w:rsidRDefault="00A9677C" w:rsidP="00A9677C">
            <w:pPr>
              <w:rPr>
                <w:rFonts w:ascii="Calibri" w:hAnsi="Calibri" w:cs="Calibri"/>
                <w:szCs w:val="21"/>
              </w:rPr>
            </w:pPr>
          </w:p>
        </w:tc>
        <w:tc>
          <w:tcPr>
            <w:tcW w:w="3434" w:type="dxa"/>
          </w:tcPr>
          <w:p w14:paraId="3C114453" w14:textId="77777777" w:rsidR="00A9677C" w:rsidRPr="00515D4E" w:rsidRDefault="00A9677C" w:rsidP="00A9677C">
            <w:pPr>
              <w:rPr>
                <w:rFonts w:ascii="Calibri" w:hAnsi="Calibri" w:cs="Calibri"/>
                <w:szCs w:val="21"/>
              </w:rPr>
            </w:pPr>
          </w:p>
        </w:tc>
      </w:tr>
    </w:tbl>
    <w:p w14:paraId="66A9BE0A" w14:textId="77777777" w:rsidR="00ED35F8" w:rsidRDefault="00ED35F8" w:rsidP="00ED35F8"/>
    <w:p w14:paraId="18EC6FF5" w14:textId="5CA900A1" w:rsidR="00ED35F8" w:rsidRDefault="003806C4" w:rsidP="00C55C07">
      <w:pPr>
        <w:pStyle w:val="4"/>
      </w:pPr>
      <w:r>
        <w:t>3.</w:t>
      </w:r>
      <w:r w:rsidR="00ED35F8">
        <w:t>2.2</w:t>
      </w:r>
      <w:r w:rsidR="001F0FBF">
        <w:rPr>
          <w:rFonts w:hint="eastAsia"/>
        </w:rPr>
        <w:t>报警警情</w:t>
      </w:r>
      <w:r w:rsidR="00701CD8">
        <w:rPr>
          <w:rFonts w:hint="eastAsia"/>
        </w:rPr>
        <w:t>被监控人员</w:t>
      </w:r>
      <w:r w:rsidR="001F0FBF">
        <w:rPr>
          <w:rFonts w:hint="eastAsia"/>
        </w:rPr>
        <w:t>犯罪情况</w:t>
      </w:r>
      <w:r w:rsidR="00ED35F8">
        <w:rPr>
          <w:rFonts w:hint="eastAsia"/>
        </w:rPr>
        <w:t>接口</w:t>
      </w:r>
    </w:p>
    <w:tbl>
      <w:tblPr>
        <w:tblStyle w:val="11"/>
        <w:tblW w:w="10097" w:type="dxa"/>
        <w:tblInd w:w="-459" w:type="dxa"/>
        <w:tblLayout w:type="fixed"/>
        <w:tblLook w:val="04A0" w:firstRow="1" w:lastRow="0" w:firstColumn="1" w:lastColumn="0" w:noHBand="0" w:noVBand="1"/>
      </w:tblPr>
      <w:tblGrid>
        <w:gridCol w:w="1843"/>
        <w:gridCol w:w="1163"/>
        <w:gridCol w:w="1814"/>
        <w:gridCol w:w="1134"/>
        <w:gridCol w:w="709"/>
        <w:gridCol w:w="3434"/>
      </w:tblGrid>
      <w:tr w:rsidR="00B82436" w:rsidRPr="00663E33" w14:paraId="2FB18D93" w14:textId="77777777" w:rsidTr="004755EA">
        <w:tc>
          <w:tcPr>
            <w:tcW w:w="1843" w:type="dxa"/>
            <w:shd w:val="clear" w:color="auto" w:fill="00B0F0"/>
          </w:tcPr>
          <w:p w14:paraId="418FDA2D"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接口地址</w:t>
            </w:r>
          </w:p>
        </w:tc>
        <w:tc>
          <w:tcPr>
            <w:tcW w:w="8254" w:type="dxa"/>
            <w:gridSpan w:val="5"/>
          </w:tcPr>
          <w:p w14:paraId="46B1D7D3" w14:textId="463F53ED"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Get</w:t>
            </w:r>
            <w:r w:rsidR="00DE6D63">
              <w:t>PersonC</w:t>
            </w:r>
            <w:r w:rsidR="00DE6D63">
              <w:rPr>
                <w:rFonts w:hint="eastAsia"/>
              </w:rPr>
              <w:t>rimina</w:t>
            </w:r>
            <w:r w:rsidR="003B5B92">
              <w:t>l</w:t>
            </w:r>
            <w:r w:rsidRPr="00663E33">
              <w:rPr>
                <w:rFonts w:ascii="Calibri" w:hAnsi="Calibri" w:cs="Calibri"/>
                <w:color w:val="000000" w:themeColor="text1"/>
                <w:kern w:val="2"/>
                <w:sz w:val="21"/>
                <w:szCs w:val="21"/>
              </w:rPr>
              <w:t>.do</w:t>
            </w:r>
          </w:p>
        </w:tc>
      </w:tr>
      <w:tr w:rsidR="00B82436" w:rsidRPr="00663E33" w14:paraId="742CCD0A" w14:textId="77777777" w:rsidTr="004755EA">
        <w:tc>
          <w:tcPr>
            <w:tcW w:w="1843" w:type="dxa"/>
            <w:tcBorders>
              <w:bottom w:val="single" w:sz="4" w:space="0" w:color="auto"/>
            </w:tcBorders>
            <w:shd w:val="clear" w:color="auto" w:fill="00B0F0"/>
          </w:tcPr>
          <w:p w14:paraId="499104A9"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5B6CB371"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POST</w:t>
            </w:r>
          </w:p>
        </w:tc>
      </w:tr>
      <w:tr w:rsidR="00B82436" w:rsidRPr="00663E33" w14:paraId="290F836D" w14:textId="77777777" w:rsidTr="004755EA">
        <w:tc>
          <w:tcPr>
            <w:tcW w:w="1843" w:type="dxa"/>
            <w:tcBorders>
              <w:bottom w:val="single" w:sz="4" w:space="0" w:color="auto"/>
            </w:tcBorders>
            <w:shd w:val="clear" w:color="auto" w:fill="00B0F0"/>
          </w:tcPr>
          <w:p w14:paraId="75C2F469"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5327630B" w14:textId="52D34FE4" w:rsidR="00B82436" w:rsidRPr="00663E33" w:rsidRDefault="007358D6" w:rsidP="004755EA">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查询报警警情对应的监控任务中的被监控人员的犯罪情况信息</w:t>
            </w:r>
            <w:r w:rsidRPr="00B82436">
              <w:rPr>
                <w:rFonts w:ascii="Calibri" w:hAnsi="Calibri" w:cs="Calibri" w:hint="eastAsia"/>
                <w:color w:val="000000" w:themeColor="text1"/>
                <w:kern w:val="2"/>
                <w:sz w:val="21"/>
                <w:szCs w:val="21"/>
              </w:rPr>
              <w:t>接口</w:t>
            </w:r>
          </w:p>
        </w:tc>
      </w:tr>
      <w:tr w:rsidR="00B82436" w:rsidRPr="00663E33" w14:paraId="33945688" w14:textId="77777777" w:rsidTr="004755EA">
        <w:trPr>
          <w:trHeight w:val="267"/>
        </w:trPr>
        <w:tc>
          <w:tcPr>
            <w:tcW w:w="10097" w:type="dxa"/>
            <w:gridSpan w:val="6"/>
            <w:shd w:val="clear" w:color="auto" w:fill="00B0F0"/>
          </w:tcPr>
          <w:p w14:paraId="5331ABB0"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输入参数</w:t>
            </w:r>
          </w:p>
        </w:tc>
      </w:tr>
      <w:tr w:rsidR="00B82436" w:rsidRPr="00663E33" w14:paraId="0465DF0D" w14:textId="77777777" w:rsidTr="004755EA">
        <w:trPr>
          <w:trHeight w:val="267"/>
        </w:trPr>
        <w:tc>
          <w:tcPr>
            <w:tcW w:w="3006" w:type="dxa"/>
            <w:gridSpan w:val="2"/>
            <w:shd w:val="clear" w:color="auto" w:fill="00B0F0"/>
          </w:tcPr>
          <w:p w14:paraId="5CC85FD8"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1814" w:type="dxa"/>
            <w:shd w:val="clear" w:color="auto" w:fill="00B0F0"/>
          </w:tcPr>
          <w:p w14:paraId="0E11C367"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1134" w:type="dxa"/>
            <w:shd w:val="clear" w:color="auto" w:fill="00B0F0"/>
          </w:tcPr>
          <w:p w14:paraId="5A820967"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49AF9D18"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712A720A"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641F3C" w:rsidRPr="00663E33" w14:paraId="78ACEACE" w14:textId="77777777" w:rsidTr="004755EA">
        <w:trPr>
          <w:trHeight w:val="267"/>
        </w:trPr>
        <w:tc>
          <w:tcPr>
            <w:tcW w:w="3006" w:type="dxa"/>
            <w:gridSpan w:val="2"/>
            <w:tcBorders>
              <w:bottom w:val="single" w:sz="4" w:space="0" w:color="auto"/>
            </w:tcBorders>
          </w:tcPr>
          <w:p w14:paraId="532A9B1C" w14:textId="64566FA7" w:rsidR="00641F3C" w:rsidRPr="00DB3DF8" w:rsidRDefault="00641F3C" w:rsidP="00641F3C">
            <w:r>
              <w:t>task</w:t>
            </w:r>
            <w:r>
              <w:rPr>
                <w:rFonts w:hint="eastAsia"/>
              </w:rPr>
              <w:t>Code</w:t>
            </w:r>
          </w:p>
        </w:tc>
        <w:tc>
          <w:tcPr>
            <w:tcW w:w="1814" w:type="dxa"/>
            <w:tcBorders>
              <w:bottom w:val="single" w:sz="4" w:space="0" w:color="auto"/>
            </w:tcBorders>
          </w:tcPr>
          <w:p w14:paraId="248D7384" w14:textId="00BC0ADA" w:rsidR="00641F3C" w:rsidRPr="00DB3DF8" w:rsidRDefault="00641F3C" w:rsidP="00641F3C">
            <w:r>
              <w:rPr>
                <w:rFonts w:hint="eastAsia"/>
              </w:rPr>
              <w:t>监控任务编号</w:t>
            </w:r>
          </w:p>
        </w:tc>
        <w:tc>
          <w:tcPr>
            <w:tcW w:w="1134" w:type="dxa"/>
            <w:tcBorders>
              <w:bottom w:val="single" w:sz="4" w:space="0" w:color="auto"/>
            </w:tcBorders>
          </w:tcPr>
          <w:p w14:paraId="61954978" w14:textId="108DBB56" w:rsidR="00641F3C" w:rsidRPr="00DB3DF8" w:rsidRDefault="00641F3C" w:rsidP="00641F3C">
            <w:r w:rsidRPr="00652623">
              <w:rPr>
                <w:rFonts w:ascii="Calibri" w:hAnsi="Calibri" w:cs="Calibri"/>
                <w:color w:val="000000" w:themeColor="text1"/>
                <w:sz w:val="21"/>
                <w:szCs w:val="21"/>
              </w:rPr>
              <w:t>String</w:t>
            </w:r>
          </w:p>
        </w:tc>
        <w:tc>
          <w:tcPr>
            <w:tcW w:w="709" w:type="dxa"/>
            <w:tcBorders>
              <w:bottom w:val="single" w:sz="4" w:space="0" w:color="auto"/>
            </w:tcBorders>
          </w:tcPr>
          <w:p w14:paraId="37307B7A" w14:textId="69F73405" w:rsidR="00641F3C" w:rsidRPr="00DB3DF8" w:rsidRDefault="00641F3C" w:rsidP="00641F3C">
            <w:r>
              <w:rPr>
                <w:rFonts w:ascii="Calibri" w:hAnsi="Calibri" w:cs="Calibri" w:hint="eastAsia"/>
                <w:color w:val="000000" w:themeColor="text1"/>
                <w:szCs w:val="21"/>
              </w:rPr>
              <w:t>是</w:t>
            </w:r>
          </w:p>
        </w:tc>
        <w:tc>
          <w:tcPr>
            <w:tcW w:w="3434" w:type="dxa"/>
            <w:tcBorders>
              <w:bottom w:val="single" w:sz="4" w:space="0" w:color="auto"/>
            </w:tcBorders>
          </w:tcPr>
          <w:p w14:paraId="59FDCCF6" w14:textId="753CBCB5" w:rsidR="00641F3C" w:rsidRDefault="00641F3C" w:rsidP="00641F3C">
            <w:r>
              <w:rPr>
                <w:rFonts w:ascii="Calibri" w:hAnsi="Calibri" w:cs="Calibri" w:hint="eastAsia"/>
                <w:color w:val="000000" w:themeColor="text1"/>
                <w:szCs w:val="21"/>
              </w:rPr>
              <w:t>电子脚环系统中报警对应属于哪个监控任务</w:t>
            </w:r>
          </w:p>
        </w:tc>
      </w:tr>
      <w:tr w:rsidR="001445DA" w:rsidRPr="00663E33" w14:paraId="7E7FC3BD" w14:textId="77777777" w:rsidTr="004755EA">
        <w:trPr>
          <w:trHeight w:val="267"/>
        </w:trPr>
        <w:tc>
          <w:tcPr>
            <w:tcW w:w="3006" w:type="dxa"/>
            <w:gridSpan w:val="2"/>
            <w:tcBorders>
              <w:bottom w:val="single" w:sz="4" w:space="0" w:color="auto"/>
            </w:tcBorders>
          </w:tcPr>
          <w:p w14:paraId="0CDAF806" w14:textId="61CFB500" w:rsidR="001445DA" w:rsidRDefault="00AA29B6" w:rsidP="001445DA">
            <w:pPr>
              <w:rPr>
                <w:rFonts w:ascii="Calibri" w:hAnsi="Calibri" w:cs="Calibri"/>
                <w:color w:val="000000" w:themeColor="text1"/>
                <w:szCs w:val="21"/>
              </w:rPr>
            </w:pPr>
            <w:r>
              <w:rPr>
                <w:rFonts w:hint="eastAsia"/>
              </w:rPr>
              <w:t>personI</w:t>
            </w:r>
            <w:r>
              <w:t>d</w:t>
            </w:r>
            <w:r>
              <w:rPr>
                <w:rFonts w:hint="eastAsia"/>
              </w:rPr>
              <w:t>Card</w:t>
            </w:r>
          </w:p>
        </w:tc>
        <w:tc>
          <w:tcPr>
            <w:tcW w:w="1814" w:type="dxa"/>
            <w:tcBorders>
              <w:bottom w:val="single" w:sz="4" w:space="0" w:color="auto"/>
            </w:tcBorders>
          </w:tcPr>
          <w:p w14:paraId="4AB83713" w14:textId="77777777" w:rsidR="001445DA" w:rsidRDefault="001445DA" w:rsidP="001445DA">
            <w:pPr>
              <w:rPr>
                <w:rFonts w:ascii="Calibri" w:hAnsi="Calibri" w:cs="Calibri"/>
                <w:color w:val="000000" w:themeColor="text1"/>
                <w:szCs w:val="21"/>
              </w:rPr>
            </w:pPr>
            <w:r>
              <w:rPr>
                <w:rFonts w:ascii="Calibri" w:hAnsi="Calibri" w:cs="Calibri" w:hint="eastAsia"/>
                <w:color w:val="000000" w:themeColor="text1"/>
                <w:szCs w:val="21"/>
              </w:rPr>
              <w:t>被监控人的身份证号、</w:t>
            </w:r>
          </w:p>
          <w:p w14:paraId="4769A9B7" w14:textId="77777777" w:rsidR="001445DA" w:rsidRPr="00652623" w:rsidRDefault="001445DA" w:rsidP="001445DA">
            <w:pPr>
              <w:rPr>
                <w:rFonts w:ascii="Calibri" w:hAnsi="Calibri" w:cs="Calibri"/>
                <w:color w:val="000000" w:themeColor="text1"/>
                <w:szCs w:val="21"/>
              </w:rPr>
            </w:pPr>
          </w:p>
        </w:tc>
        <w:tc>
          <w:tcPr>
            <w:tcW w:w="1134" w:type="dxa"/>
            <w:tcBorders>
              <w:bottom w:val="single" w:sz="4" w:space="0" w:color="auto"/>
            </w:tcBorders>
          </w:tcPr>
          <w:p w14:paraId="3BA0996A" w14:textId="1825B529" w:rsidR="001445DA" w:rsidRPr="00652623" w:rsidRDefault="001445DA" w:rsidP="001445DA">
            <w:pPr>
              <w:rPr>
                <w:rFonts w:ascii="Calibri" w:hAnsi="Calibri" w:cs="Calibri"/>
                <w:color w:val="000000" w:themeColor="text1"/>
                <w:szCs w:val="21"/>
              </w:rPr>
            </w:pPr>
            <w:r w:rsidRPr="00652623">
              <w:rPr>
                <w:rFonts w:ascii="Calibri" w:hAnsi="Calibri" w:cs="Calibri"/>
                <w:color w:val="000000" w:themeColor="text1"/>
                <w:sz w:val="21"/>
                <w:szCs w:val="21"/>
              </w:rPr>
              <w:t>String</w:t>
            </w:r>
          </w:p>
        </w:tc>
        <w:tc>
          <w:tcPr>
            <w:tcW w:w="709" w:type="dxa"/>
            <w:tcBorders>
              <w:bottom w:val="single" w:sz="4" w:space="0" w:color="auto"/>
            </w:tcBorders>
          </w:tcPr>
          <w:p w14:paraId="1B2A395F" w14:textId="79A3B6E4" w:rsidR="001445DA" w:rsidRPr="00652623" w:rsidRDefault="001445DA" w:rsidP="001445DA">
            <w:pPr>
              <w:rPr>
                <w:rFonts w:ascii="Calibri" w:hAnsi="Calibri" w:cs="Calibri"/>
                <w:color w:val="000000" w:themeColor="text1"/>
                <w:szCs w:val="21"/>
              </w:rPr>
            </w:pPr>
            <w:r>
              <w:rPr>
                <w:rFonts w:ascii="Calibri" w:hAnsi="Calibri" w:cs="Calibri" w:hint="eastAsia"/>
                <w:color w:val="000000" w:themeColor="text1"/>
                <w:szCs w:val="21"/>
              </w:rPr>
              <w:t>是</w:t>
            </w:r>
          </w:p>
        </w:tc>
        <w:tc>
          <w:tcPr>
            <w:tcW w:w="3434" w:type="dxa"/>
            <w:tcBorders>
              <w:bottom w:val="single" w:sz="4" w:space="0" w:color="auto"/>
            </w:tcBorders>
          </w:tcPr>
          <w:p w14:paraId="3DE7BE63" w14:textId="18AC303B" w:rsidR="001445DA" w:rsidRPr="00652623" w:rsidRDefault="001445DA" w:rsidP="001445DA">
            <w:pPr>
              <w:rPr>
                <w:rFonts w:ascii="Calibri" w:hAnsi="Calibri" w:cs="Calibri"/>
                <w:color w:val="000000" w:themeColor="text1"/>
                <w:szCs w:val="21"/>
              </w:rPr>
            </w:pPr>
            <w:r>
              <w:rPr>
                <w:rFonts w:ascii="Calibri" w:hAnsi="Calibri" w:cs="Calibri" w:hint="eastAsia"/>
                <w:color w:val="000000" w:themeColor="text1"/>
                <w:szCs w:val="21"/>
              </w:rPr>
              <w:t>被监控人的身份证号（唯一识别编号）</w:t>
            </w:r>
          </w:p>
        </w:tc>
      </w:tr>
      <w:tr w:rsidR="008A79F1" w:rsidRPr="00663E33" w14:paraId="50010072" w14:textId="77777777" w:rsidTr="004755EA">
        <w:trPr>
          <w:trHeight w:val="267"/>
        </w:trPr>
        <w:tc>
          <w:tcPr>
            <w:tcW w:w="3006" w:type="dxa"/>
            <w:gridSpan w:val="2"/>
            <w:tcBorders>
              <w:bottom w:val="single" w:sz="4" w:space="0" w:color="auto"/>
            </w:tcBorders>
          </w:tcPr>
          <w:p w14:paraId="1CB8E131" w14:textId="77777777" w:rsidR="008A79F1" w:rsidRPr="00DB3DF8" w:rsidRDefault="008A79F1" w:rsidP="002A7CAA">
            <w:r>
              <w:rPr>
                <w:rFonts w:hint="eastAsia"/>
              </w:rPr>
              <w:t>startTime</w:t>
            </w:r>
          </w:p>
        </w:tc>
        <w:tc>
          <w:tcPr>
            <w:tcW w:w="1814" w:type="dxa"/>
            <w:tcBorders>
              <w:bottom w:val="single" w:sz="4" w:space="0" w:color="auto"/>
            </w:tcBorders>
          </w:tcPr>
          <w:p w14:paraId="7BA3CE1E" w14:textId="77777777" w:rsidR="008A79F1" w:rsidRPr="00DB3DF8" w:rsidRDefault="008A79F1" w:rsidP="002A7CAA">
            <w:r>
              <w:rPr>
                <w:rFonts w:hint="eastAsia"/>
              </w:rPr>
              <w:t>开始时间</w:t>
            </w:r>
          </w:p>
        </w:tc>
        <w:tc>
          <w:tcPr>
            <w:tcW w:w="1134" w:type="dxa"/>
            <w:tcBorders>
              <w:bottom w:val="single" w:sz="4" w:space="0" w:color="auto"/>
            </w:tcBorders>
          </w:tcPr>
          <w:p w14:paraId="56275360" w14:textId="17009780" w:rsidR="008A79F1" w:rsidRPr="00643762" w:rsidRDefault="00643762" w:rsidP="002A7CAA">
            <w:pPr>
              <w:rPr>
                <w:highlight w:val="yellow"/>
              </w:rPr>
            </w:pPr>
            <w:r w:rsidRPr="00FE7682">
              <w:t>String</w:t>
            </w:r>
          </w:p>
        </w:tc>
        <w:tc>
          <w:tcPr>
            <w:tcW w:w="709" w:type="dxa"/>
            <w:tcBorders>
              <w:bottom w:val="single" w:sz="4" w:space="0" w:color="auto"/>
            </w:tcBorders>
          </w:tcPr>
          <w:p w14:paraId="3DB67B18" w14:textId="77777777" w:rsidR="008A79F1" w:rsidRPr="00DB3DF8" w:rsidRDefault="008A79F1" w:rsidP="002A7CAA">
            <w:r>
              <w:rPr>
                <w:rFonts w:hint="eastAsia"/>
              </w:rPr>
              <w:t>是</w:t>
            </w:r>
          </w:p>
        </w:tc>
        <w:tc>
          <w:tcPr>
            <w:tcW w:w="3434" w:type="dxa"/>
            <w:tcBorders>
              <w:bottom w:val="single" w:sz="4" w:space="0" w:color="auto"/>
            </w:tcBorders>
          </w:tcPr>
          <w:p w14:paraId="1C9D0CCE" w14:textId="77777777" w:rsidR="008A79F1" w:rsidRPr="00DB3DF8" w:rsidRDefault="008A79F1" w:rsidP="002A7CAA"/>
        </w:tc>
      </w:tr>
      <w:tr w:rsidR="008A79F1" w:rsidRPr="00663E33" w14:paraId="0345C739" w14:textId="77777777" w:rsidTr="004755EA">
        <w:trPr>
          <w:trHeight w:val="267"/>
        </w:trPr>
        <w:tc>
          <w:tcPr>
            <w:tcW w:w="3006" w:type="dxa"/>
            <w:gridSpan w:val="2"/>
            <w:tcBorders>
              <w:bottom w:val="single" w:sz="4" w:space="0" w:color="auto"/>
            </w:tcBorders>
          </w:tcPr>
          <w:p w14:paraId="517AE570" w14:textId="77777777" w:rsidR="008A79F1" w:rsidRDefault="008A79F1" w:rsidP="002A7CAA">
            <w:r>
              <w:rPr>
                <w:rFonts w:hint="eastAsia"/>
              </w:rPr>
              <w:t>endTime</w:t>
            </w:r>
          </w:p>
        </w:tc>
        <w:tc>
          <w:tcPr>
            <w:tcW w:w="1814" w:type="dxa"/>
            <w:tcBorders>
              <w:bottom w:val="single" w:sz="4" w:space="0" w:color="auto"/>
            </w:tcBorders>
          </w:tcPr>
          <w:p w14:paraId="72C0D339" w14:textId="77777777" w:rsidR="008A79F1" w:rsidRDefault="008A79F1" w:rsidP="002A7CAA">
            <w:r>
              <w:rPr>
                <w:rFonts w:hint="eastAsia"/>
              </w:rPr>
              <w:t>结束时间</w:t>
            </w:r>
          </w:p>
        </w:tc>
        <w:tc>
          <w:tcPr>
            <w:tcW w:w="1134" w:type="dxa"/>
            <w:tcBorders>
              <w:bottom w:val="single" w:sz="4" w:space="0" w:color="auto"/>
            </w:tcBorders>
          </w:tcPr>
          <w:p w14:paraId="6A74343B" w14:textId="61780DDC" w:rsidR="008A79F1" w:rsidRPr="00643762" w:rsidRDefault="00643762" w:rsidP="002A7CAA">
            <w:pPr>
              <w:rPr>
                <w:highlight w:val="yellow"/>
              </w:rPr>
            </w:pPr>
            <w:r w:rsidRPr="00FE7682">
              <w:t>String</w:t>
            </w:r>
          </w:p>
        </w:tc>
        <w:tc>
          <w:tcPr>
            <w:tcW w:w="709" w:type="dxa"/>
            <w:tcBorders>
              <w:bottom w:val="single" w:sz="4" w:space="0" w:color="auto"/>
            </w:tcBorders>
          </w:tcPr>
          <w:p w14:paraId="0704A576" w14:textId="77777777" w:rsidR="008A79F1" w:rsidRDefault="008A79F1" w:rsidP="002A7CAA">
            <w:r>
              <w:rPr>
                <w:rFonts w:hint="eastAsia"/>
              </w:rPr>
              <w:t>是</w:t>
            </w:r>
          </w:p>
        </w:tc>
        <w:tc>
          <w:tcPr>
            <w:tcW w:w="3434" w:type="dxa"/>
            <w:tcBorders>
              <w:bottom w:val="single" w:sz="4" w:space="0" w:color="auto"/>
            </w:tcBorders>
          </w:tcPr>
          <w:p w14:paraId="584C542A" w14:textId="77777777" w:rsidR="008A79F1" w:rsidRPr="00DB3DF8" w:rsidRDefault="008A79F1" w:rsidP="002A7CAA"/>
        </w:tc>
      </w:tr>
      <w:tr w:rsidR="00B82436" w:rsidRPr="00663E33" w14:paraId="26970E8E" w14:textId="77777777" w:rsidTr="004755EA">
        <w:trPr>
          <w:trHeight w:val="267"/>
        </w:trPr>
        <w:tc>
          <w:tcPr>
            <w:tcW w:w="10097" w:type="dxa"/>
            <w:gridSpan w:val="6"/>
            <w:shd w:val="clear" w:color="auto" w:fill="00B0F0"/>
          </w:tcPr>
          <w:p w14:paraId="26F881C4"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返回信息</w:t>
            </w:r>
          </w:p>
        </w:tc>
      </w:tr>
      <w:tr w:rsidR="00B82436" w:rsidRPr="00663E33" w14:paraId="28BB4C27" w14:textId="77777777" w:rsidTr="004755EA">
        <w:trPr>
          <w:trHeight w:val="267"/>
        </w:trPr>
        <w:tc>
          <w:tcPr>
            <w:tcW w:w="3006" w:type="dxa"/>
            <w:gridSpan w:val="2"/>
            <w:shd w:val="clear" w:color="auto" w:fill="00B0F0"/>
          </w:tcPr>
          <w:p w14:paraId="0C16199B"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1814" w:type="dxa"/>
            <w:shd w:val="clear" w:color="auto" w:fill="00B0F0"/>
          </w:tcPr>
          <w:p w14:paraId="46E115BE"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1134" w:type="dxa"/>
            <w:shd w:val="clear" w:color="auto" w:fill="00B0F0"/>
          </w:tcPr>
          <w:p w14:paraId="440BE9F9"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181BC808"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7CD594D3" w14:textId="77777777" w:rsidR="00B82436" w:rsidRPr="00663E33" w:rsidRDefault="00B82436" w:rsidP="004755EA">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B82436" w:rsidRPr="00663E33" w14:paraId="18A930D6" w14:textId="77777777" w:rsidTr="004755EA">
        <w:trPr>
          <w:trHeight w:val="267"/>
        </w:trPr>
        <w:tc>
          <w:tcPr>
            <w:tcW w:w="3006" w:type="dxa"/>
            <w:gridSpan w:val="2"/>
          </w:tcPr>
          <w:p w14:paraId="3465446B" w14:textId="58B7B5FF" w:rsidR="00B82436" w:rsidRPr="00663E33" w:rsidRDefault="004D5A80" w:rsidP="004755EA">
            <w:pPr>
              <w:rPr>
                <w:rFonts w:ascii="Calibri" w:hAnsi="Calibri" w:cs="Calibri"/>
                <w:color w:val="000000" w:themeColor="text1"/>
                <w:sz w:val="21"/>
                <w:szCs w:val="21"/>
              </w:rPr>
            </w:pPr>
            <w:r>
              <w:rPr>
                <w:rFonts w:hint="eastAsia"/>
              </w:rPr>
              <w:t>criminal</w:t>
            </w:r>
            <w:r w:rsidR="00515D4E">
              <w:rPr>
                <w:rFonts w:ascii="Calibri" w:hAnsi="Calibri" w:cs="Calibri"/>
                <w:color w:val="000000" w:themeColor="text1"/>
                <w:sz w:val="21"/>
                <w:szCs w:val="21"/>
              </w:rPr>
              <w:t>List</w:t>
            </w:r>
          </w:p>
        </w:tc>
        <w:tc>
          <w:tcPr>
            <w:tcW w:w="1814" w:type="dxa"/>
          </w:tcPr>
          <w:p w14:paraId="2BFE84F4" w14:textId="74037674" w:rsidR="00B82436" w:rsidRPr="00663E33" w:rsidRDefault="00E66693" w:rsidP="004755EA">
            <w:pPr>
              <w:rPr>
                <w:rFonts w:ascii="Calibri" w:hAnsi="Calibri" w:cs="Calibri"/>
                <w:color w:val="000000" w:themeColor="text1"/>
                <w:sz w:val="21"/>
                <w:szCs w:val="21"/>
              </w:rPr>
            </w:pPr>
            <w:r>
              <w:rPr>
                <w:rFonts w:ascii="Calibri" w:hAnsi="Calibri" w:cs="Calibri" w:hint="eastAsia"/>
                <w:color w:val="000000" w:themeColor="text1"/>
                <w:sz w:val="21"/>
                <w:szCs w:val="21"/>
              </w:rPr>
              <w:t>犯罪记录</w:t>
            </w:r>
            <w:r w:rsidR="00515D4E">
              <w:rPr>
                <w:rFonts w:ascii="Calibri" w:hAnsi="Calibri" w:cs="Calibri" w:hint="eastAsia"/>
                <w:color w:val="000000" w:themeColor="text1"/>
                <w:sz w:val="21"/>
                <w:szCs w:val="21"/>
              </w:rPr>
              <w:t>列表</w:t>
            </w:r>
          </w:p>
        </w:tc>
        <w:tc>
          <w:tcPr>
            <w:tcW w:w="1134" w:type="dxa"/>
          </w:tcPr>
          <w:p w14:paraId="5E3F5470" w14:textId="77777777" w:rsidR="00B82436" w:rsidRPr="00663E33" w:rsidRDefault="00B82436" w:rsidP="004755EA">
            <w:pPr>
              <w:rPr>
                <w:rFonts w:ascii="Calibri" w:hAnsi="Calibri" w:cs="Calibri"/>
                <w:color w:val="000000" w:themeColor="text1"/>
                <w:sz w:val="21"/>
                <w:szCs w:val="21"/>
              </w:rPr>
            </w:pPr>
            <w:r w:rsidRPr="00663E33">
              <w:rPr>
                <w:rFonts w:ascii="Calibri" w:hAnsi="Calibri" w:cs="Calibri"/>
                <w:color w:val="000000" w:themeColor="text1"/>
                <w:sz w:val="21"/>
                <w:szCs w:val="21"/>
              </w:rPr>
              <w:t>Array</w:t>
            </w:r>
          </w:p>
        </w:tc>
        <w:tc>
          <w:tcPr>
            <w:tcW w:w="709" w:type="dxa"/>
          </w:tcPr>
          <w:p w14:paraId="3E9737AF" w14:textId="70027F1C" w:rsidR="00B82436" w:rsidRPr="00663E33" w:rsidRDefault="00B82436" w:rsidP="004755EA">
            <w:pPr>
              <w:rPr>
                <w:rFonts w:ascii="Calibri" w:hAnsi="Calibri" w:cs="Calibri"/>
                <w:color w:val="000000" w:themeColor="text1"/>
                <w:sz w:val="21"/>
                <w:szCs w:val="21"/>
              </w:rPr>
            </w:pPr>
          </w:p>
        </w:tc>
        <w:tc>
          <w:tcPr>
            <w:tcW w:w="3434" w:type="dxa"/>
          </w:tcPr>
          <w:p w14:paraId="4A401D19" w14:textId="77777777" w:rsidR="00B82436" w:rsidRPr="00663E33" w:rsidRDefault="00B82436" w:rsidP="004755EA">
            <w:pPr>
              <w:rPr>
                <w:rFonts w:ascii="Calibri" w:hAnsi="Calibri" w:cs="Calibri"/>
                <w:color w:val="000000" w:themeColor="text1"/>
                <w:sz w:val="21"/>
                <w:szCs w:val="21"/>
              </w:rPr>
            </w:pPr>
          </w:p>
        </w:tc>
      </w:tr>
      <w:tr w:rsidR="00B86EE7" w:rsidRPr="00663E33" w14:paraId="5CA47707" w14:textId="77777777" w:rsidTr="004755EA">
        <w:trPr>
          <w:trHeight w:val="267"/>
        </w:trPr>
        <w:tc>
          <w:tcPr>
            <w:tcW w:w="3006" w:type="dxa"/>
            <w:gridSpan w:val="2"/>
          </w:tcPr>
          <w:p w14:paraId="2DC332AC" w14:textId="79CFF9B7" w:rsidR="00B86EE7" w:rsidRPr="00663E33" w:rsidRDefault="00B86EE7" w:rsidP="00B86EE7">
            <w:pPr>
              <w:ind w:firstLineChars="100" w:firstLine="200"/>
              <w:rPr>
                <w:rFonts w:ascii="Calibri" w:hAnsi="Calibri" w:cs="Calibri"/>
                <w:color w:val="000000" w:themeColor="text1"/>
                <w:sz w:val="21"/>
                <w:szCs w:val="21"/>
              </w:rPr>
            </w:pPr>
            <w:r>
              <w:t>person</w:t>
            </w:r>
            <w:r>
              <w:rPr>
                <w:rFonts w:hint="eastAsia"/>
              </w:rPr>
              <w:t>Name</w:t>
            </w:r>
          </w:p>
        </w:tc>
        <w:tc>
          <w:tcPr>
            <w:tcW w:w="1814" w:type="dxa"/>
          </w:tcPr>
          <w:p w14:paraId="347BBB6A" w14:textId="30089D5D" w:rsidR="00B86EE7" w:rsidRPr="00663E33" w:rsidRDefault="00B86EE7" w:rsidP="00B86EE7">
            <w:pPr>
              <w:rPr>
                <w:rFonts w:ascii="Calibri" w:hAnsi="Calibri" w:cs="Calibri"/>
                <w:color w:val="000000" w:themeColor="text1"/>
                <w:sz w:val="21"/>
                <w:szCs w:val="21"/>
              </w:rPr>
            </w:pPr>
            <w:r>
              <w:rPr>
                <w:rFonts w:hint="eastAsia"/>
              </w:rPr>
              <w:t>被监控人员姓名</w:t>
            </w:r>
          </w:p>
        </w:tc>
        <w:tc>
          <w:tcPr>
            <w:tcW w:w="1134" w:type="dxa"/>
          </w:tcPr>
          <w:p w14:paraId="09D19D90" w14:textId="77777777" w:rsidR="00B86EE7" w:rsidRPr="00663E33" w:rsidRDefault="00B86EE7" w:rsidP="00B86EE7">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49965ECD" w14:textId="77777777" w:rsidR="00B86EE7" w:rsidRPr="00663E33" w:rsidRDefault="00B86EE7" w:rsidP="00B86EE7">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28BFAEDF" w14:textId="77777777" w:rsidR="00B86EE7" w:rsidRPr="00663E33" w:rsidRDefault="00B86EE7" w:rsidP="00B86EE7">
            <w:pPr>
              <w:rPr>
                <w:rFonts w:ascii="Calibri" w:hAnsi="Calibri" w:cs="Calibri"/>
                <w:color w:val="000000" w:themeColor="text1"/>
                <w:sz w:val="21"/>
                <w:szCs w:val="21"/>
              </w:rPr>
            </w:pPr>
          </w:p>
        </w:tc>
      </w:tr>
      <w:tr w:rsidR="00F71370" w:rsidRPr="00663E33" w14:paraId="501D296B" w14:textId="77777777" w:rsidTr="004755EA">
        <w:trPr>
          <w:trHeight w:val="267"/>
        </w:trPr>
        <w:tc>
          <w:tcPr>
            <w:tcW w:w="3006" w:type="dxa"/>
            <w:gridSpan w:val="2"/>
          </w:tcPr>
          <w:p w14:paraId="2C773577" w14:textId="4B4D2E81" w:rsidR="00F71370" w:rsidRPr="00663E33" w:rsidRDefault="00F71370" w:rsidP="00F71370">
            <w:pPr>
              <w:ind w:firstLineChars="100" w:firstLine="200"/>
              <w:rPr>
                <w:rFonts w:ascii="Calibri" w:hAnsi="Calibri" w:cs="Calibri"/>
                <w:color w:val="000000" w:themeColor="text1"/>
                <w:sz w:val="21"/>
                <w:szCs w:val="21"/>
              </w:rPr>
            </w:pPr>
            <w:r>
              <w:t>c</w:t>
            </w:r>
            <w:r w:rsidRPr="000644E1">
              <w:t>irminal</w:t>
            </w:r>
            <w:r>
              <w:rPr>
                <w:rFonts w:hint="eastAsia"/>
              </w:rPr>
              <w:t>T</w:t>
            </w:r>
            <w:r>
              <w:t>ype</w:t>
            </w:r>
          </w:p>
        </w:tc>
        <w:tc>
          <w:tcPr>
            <w:tcW w:w="1814" w:type="dxa"/>
          </w:tcPr>
          <w:p w14:paraId="744ADB9C" w14:textId="5589B5C7" w:rsidR="00F71370" w:rsidRPr="00663E33" w:rsidRDefault="00F71370" w:rsidP="00F71370">
            <w:pPr>
              <w:rPr>
                <w:rFonts w:ascii="Calibri" w:hAnsi="Calibri" w:cs="Calibri"/>
                <w:color w:val="000000" w:themeColor="text1"/>
                <w:sz w:val="21"/>
                <w:szCs w:val="21"/>
              </w:rPr>
            </w:pPr>
            <w:r>
              <w:rPr>
                <w:rFonts w:hint="eastAsia"/>
              </w:rPr>
              <w:t>违法类型</w:t>
            </w:r>
          </w:p>
        </w:tc>
        <w:tc>
          <w:tcPr>
            <w:tcW w:w="1134" w:type="dxa"/>
          </w:tcPr>
          <w:p w14:paraId="76D7F784" w14:textId="5286BAA9" w:rsidR="00F71370" w:rsidRPr="00663E33" w:rsidRDefault="00F71370" w:rsidP="00F71370">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563F68EE" w14:textId="77777777" w:rsidR="00F71370" w:rsidRPr="00663E33" w:rsidRDefault="00F71370" w:rsidP="00F71370">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59A9548A" w14:textId="77777777" w:rsidR="00F71370" w:rsidRPr="00663E33" w:rsidRDefault="00F71370" w:rsidP="00F71370">
            <w:pPr>
              <w:rPr>
                <w:rFonts w:ascii="Calibri" w:hAnsi="Calibri" w:cs="Calibri"/>
                <w:color w:val="000000" w:themeColor="text1"/>
                <w:sz w:val="21"/>
                <w:szCs w:val="21"/>
              </w:rPr>
            </w:pPr>
          </w:p>
        </w:tc>
      </w:tr>
      <w:tr w:rsidR="008A19D7" w:rsidRPr="00663E33" w14:paraId="2FF9EC61" w14:textId="77777777" w:rsidTr="004755EA">
        <w:trPr>
          <w:trHeight w:val="267"/>
          <w:ins w:id="73" w:author="世驹 丁" w:date="2019-02-20T15:23:00Z"/>
        </w:trPr>
        <w:tc>
          <w:tcPr>
            <w:tcW w:w="3006" w:type="dxa"/>
            <w:gridSpan w:val="2"/>
          </w:tcPr>
          <w:p w14:paraId="4D21CF4E" w14:textId="71A0F3DD" w:rsidR="008A19D7" w:rsidRDefault="008A19D7" w:rsidP="00F71370">
            <w:pPr>
              <w:ind w:firstLineChars="100" w:firstLine="200"/>
              <w:rPr>
                <w:ins w:id="74" w:author="世驹 丁" w:date="2019-02-20T15:23:00Z"/>
              </w:rPr>
            </w:pPr>
            <w:ins w:id="75" w:author="世驹 丁" w:date="2019-02-20T15:23:00Z">
              <w:r>
                <w:t>criminalTypeName</w:t>
              </w:r>
            </w:ins>
          </w:p>
        </w:tc>
        <w:tc>
          <w:tcPr>
            <w:tcW w:w="1814" w:type="dxa"/>
          </w:tcPr>
          <w:p w14:paraId="251ACA5D" w14:textId="1060CF88" w:rsidR="008A19D7" w:rsidRDefault="008A19D7" w:rsidP="00F71370">
            <w:pPr>
              <w:rPr>
                <w:ins w:id="76" w:author="世驹 丁" w:date="2019-02-20T15:23:00Z"/>
              </w:rPr>
            </w:pPr>
            <w:ins w:id="77" w:author="世驹 丁" w:date="2019-02-20T15:23:00Z">
              <w:r>
                <w:rPr>
                  <w:rFonts w:hint="eastAsia"/>
                </w:rPr>
                <w:t>违法类型名称</w:t>
              </w:r>
            </w:ins>
          </w:p>
        </w:tc>
        <w:tc>
          <w:tcPr>
            <w:tcW w:w="1134" w:type="dxa"/>
          </w:tcPr>
          <w:p w14:paraId="0FD22243" w14:textId="7B8248B4" w:rsidR="008A19D7" w:rsidRPr="00663E33" w:rsidRDefault="008A19D7" w:rsidP="00F71370">
            <w:pPr>
              <w:rPr>
                <w:ins w:id="78" w:author="世驹 丁" w:date="2019-02-20T15:23:00Z"/>
                <w:rFonts w:ascii="Calibri" w:hAnsi="Calibri" w:cs="Calibri"/>
                <w:color w:val="000000" w:themeColor="text1"/>
                <w:szCs w:val="21"/>
              </w:rPr>
            </w:pPr>
            <w:ins w:id="79" w:author="世驹 丁" w:date="2019-02-20T15:23:00Z">
              <w:r>
                <w:rPr>
                  <w:rFonts w:ascii="Calibri" w:hAnsi="Calibri" w:cs="Calibri" w:hint="eastAsia"/>
                  <w:color w:val="000000" w:themeColor="text1"/>
                  <w:szCs w:val="21"/>
                </w:rPr>
                <w:t>String</w:t>
              </w:r>
            </w:ins>
          </w:p>
        </w:tc>
        <w:tc>
          <w:tcPr>
            <w:tcW w:w="709" w:type="dxa"/>
          </w:tcPr>
          <w:p w14:paraId="0B791AF7" w14:textId="0F9F37EE" w:rsidR="008A19D7" w:rsidRPr="00663E33" w:rsidRDefault="008A19D7" w:rsidP="00F71370">
            <w:pPr>
              <w:rPr>
                <w:ins w:id="80" w:author="世驹 丁" w:date="2019-02-20T15:23:00Z"/>
                <w:rFonts w:ascii="Calibri" w:hAnsi="Calibri" w:cs="Calibri"/>
                <w:color w:val="000000" w:themeColor="text1"/>
                <w:szCs w:val="21"/>
              </w:rPr>
            </w:pPr>
            <w:ins w:id="81" w:author="世驹 丁" w:date="2019-02-20T15:23:00Z">
              <w:r>
                <w:rPr>
                  <w:rFonts w:ascii="Calibri" w:hAnsi="Calibri" w:cs="Calibri" w:hint="eastAsia"/>
                  <w:color w:val="000000" w:themeColor="text1"/>
                  <w:szCs w:val="21"/>
                </w:rPr>
                <w:t>是</w:t>
              </w:r>
            </w:ins>
          </w:p>
        </w:tc>
        <w:tc>
          <w:tcPr>
            <w:tcW w:w="3434" w:type="dxa"/>
          </w:tcPr>
          <w:p w14:paraId="400C392B" w14:textId="77777777" w:rsidR="008A19D7" w:rsidRPr="00663E33" w:rsidRDefault="008A19D7" w:rsidP="00F71370">
            <w:pPr>
              <w:rPr>
                <w:ins w:id="82" w:author="世驹 丁" w:date="2019-02-20T15:23:00Z"/>
                <w:rFonts w:ascii="Calibri" w:hAnsi="Calibri" w:cs="Calibri"/>
                <w:color w:val="000000" w:themeColor="text1"/>
                <w:szCs w:val="21"/>
              </w:rPr>
            </w:pPr>
          </w:p>
        </w:tc>
      </w:tr>
      <w:tr w:rsidR="00F71370" w:rsidRPr="00663E33" w14:paraId="2F9B8044" w14:textId="77777777" w:rsidTr="004755EA">
        <w:trPr>
          <w:trHeight w:val="267"/>
        </w:trPr>
        <w:tc>
          <w:tcPr>
            <w:tcW w:w="3006" w:type="dxa"/>
            <w:gridSpan w:val="2"/>
          </w:tcPr>
          <w:p w14:paraId="09CACE4F" w14:textId="28D423B8" w:rsidR="00F71370" w:rsidRPr="00663E33" w:rsidRDefault="00F71370" w:rsidP="00F71370">
            <w:pPr>
              <w:ind w:firstLineChars="100" w:firstLine="200"/>
              <w:rPr>
                <w:rFonts w:ascii="Calibri" w:hAnsi="Calibri" w:cs="Calibri"/>
                <w:color w:val="000000" w:themeColor="text1"/>
                <w:sz w:val="21"/>
                <w:szCs w:val="21"/>
              </w:rPr>
            </w:pPr>
            <w:r>
              <w:t>c</w:t>
            </w:r>
            <w:r w:rsidRPr="000644E1">
              <w:t>irminal</w:t>
            </w:r>
            <w:r>
              <w:rPr>
                <w:rFonts w:hint="eastAsia"/>
              </w:rPr>
              <w:t>T</w:t>
            </w:r>
            <w:r>
              <w:t>ime</w:t>
            </w:r>
          </w:p>
        </w:tc>
        <w:tc>
          <w:tcPr>
            <w:tcW w:w="1814" w:type="dxa"/>
          </w:tcPr>
          <w:p w14:paraId="44595769" w14:textId="1B7975CD" w:rsidR="00F71370" w:rsidRPr="00663E33" w:rsidRDefault="00F71370" w:rsidP="00F71370">
            <w:pPr>
              <w:rPr>
                <w:rFonts w:ascii="Calibri" w:hAnsi="Calibri" w:cs="Calibri"/>
                <w:color w:val="000000" w:themeColor="text1"/>
                <w:sz w:val="21"/>
                <w:szCs w:val="21"/>
              </w:rPr>
            </w:pPr>
            <w:r>
              <w:rPr>
                <w:rFonts w:hint="eastAsia"/>
              </w:rPr>
              <w:t>违法时间</w:t>
            </w:r>
          </w:p>
        </w:tc>
        <w:tc>
          <w:tcPr>
            <w:tcW w:w="1134" w:type="dxa"/>
          </w:tcPr>
          <w:p w14:paraId="327B1F27" w14:textId="19F8C44B" w:rsidR="00F71370" w:rsidRPr="00663E33" w:rsidRDefault="00FE7682" w:rsidP="00F71370">
            <w:pPr>
              <w:rPr>
                <w:rFonts w:ascii="Calibri" w:hAnsi="Calibri" w:cs="Calibri"/>
                <w:color w:val="000000" w:themeColor="text1"/>
                <w:sz w:val="21"/>
                <w:szCs w:val="21"/>
              </w:rPr>
            </w:pPr>
            <w:r>
              <w:rPr>
                <w:rFonts w:ascii="Calibri" w:hAnsi="Calibri" w:cs="Calibri" w:hint="eastAsia"/>
                <w:szCs w:val="21"/>
              </w:rPr>
              <w:t>String</w:t>
            </w:r>
          </w:p>
        </w:tc>
        <w:tc>
          <w:tcPr>
            <w:tcW w:w="709" w:type="dxa"/>
          </w:tcPr>
          <w:p w14:paraId="3866E400" w14:textId="77777777" w:rsidR="00F71370" w:rsidRPr="00663E33" w:rsidRDefault="00F71370" w:rsidP="00F71370">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5E459CC1" w14:textId="77777777" w:rsidR="00F71370" w:rsidRPr="00663E33" w:rsidRDefault="00F71370" w:rsidP="00F71370">
            <w:pPr>
              <w:rPr>
                <w:rFonts w:ascii="Calibri" w:hAnsi="Calibri" w:cs="Calibri"/>
                <w:color w:val="000000" w:themeColor="text1"/>
                <w:sz w:val="21"/>
                <w:szCs w:val="21"/>
              </w:rPr>
            </w:pPr>
          </w:p>
        </w:tc>
      </w:tr>
      <w:tr w:rsidR="00F71370" w:rsidRPr="00663E33" w14:paraId="16D6C694" w14:textId="77777777" w:rsidTr="004755EA">
        <w:trPr>
          <w:trHeight w:val="267"/>
        </w:trPr>
        <w:tc>
          <w:tcPr>
            <w:tcW w:w="3006" w:type="dxa"/>
            <w:gridSpan w:val="2"/>
          </w:tcPr>
          <w:p w14:paraId="7B94769C" w14:textId="44D81AC8" w:rsidR="00F71370" w:rsidRPr="00663E33" w:rsidRDefault="00F71370" w:rsidP="00F71370">
            <w:pPr>
              <w:ind w:firstLineChars="100" w:firstLine="200"/>
              <w:rPr>
                <w:rFonts w:ascii="Calibri" w:hAnsi="Calibri" w:cs="Calibri"/>
                <w:color w:val="000000" w:themeColor="text1"/>
                <w:sz w:val="21"/>
                <w:szCs w:val="21"/>
              </w:rPr>
            </w:pPr>
            <w:r>
              <w:t>c</w:t>
            </w:r>
            <w:r w:rsidRPr="000644E1">
              <w:t>irminal</w:t>
            </w:r>
            <w:r>
              <w:rPr>
                <w:rFonts w:hint="eastAsia"/>
              </w:rPr>
              <w:t>A</w:t>
            </w:r>
            <w:r>
              <w:t>ddress</w:t>
            </w:r>
          </w:p>
        </w:tc>
        <w:tc>
          <w:tcPr>
            <w:tcW w:w="1814" w:type="dxa"/>
          </w:tcPr>
          <w:p w14:paraId="09972A92" w14:textId="7641D4BE" w:rsidR="00F71370" w:rsidRPr="00663E33" w:rsidRDefault="00F71370" w:rsidP="00F71370">
            <w:pPr>
              <w:rPr>
                <w:rFonts w:ascii="Calibri" w:hAnsi="Calibri" w:cs="Calibri"/>
                <w:color w:val="000000" w:themeColor="text1"/>
                <w:sz w:val="21"/>
                <w:szCs w:val="21"/>
              </w:rPr>
            </w:pPr>
            <w:r>
              <w:rPr>
                <w:rFonts w:hint="eastAsia"/>
              </w:rPr>
              <w:t>违法地点</w:t>
            </w:r>
          </w:p>
        </w:tc>
        <w:tc>
          <w:tcPr>
            <w:tcW w:w="1134" w:type="dxa"/>
          </w:tcPr>
          <w:p w14:paraId="0748EC19" w14:textId="73AAC522" w:rsidR="00F71370" w:rsidRPr="00663E33" w:rsidRDefault="00F71370" w:rsidP="00F71370">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13963262" w14:textId="77777777" w:rsidR="00F71370" w:rsidRPr="00663E33" w:rsidRDefault="00F71370" w:rsidP="00F71370">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04178F08" w14:textId="77777777" w:rsidR="00F71370" w:rsidRPr="00663E33" w:rsidRDefault="00F71370" w:rsidP="00F71370">
            <w:pPr>
              <w:rPr>
                <w:rFonts w:ascii="Calibri" w:hAnsi="Calibri" w:cs="Calibri"/>
                <w:color w:val="000000" w:themeColor="text1"/>
                <w:sz w:val="21"/>
                <w:szCs w:val="21"/>
              </w:rPr>
            </w:pPr>
          </w:p>
        </w:tc>
      </w:tr>
      <w:tr w:rsidR="00F71370" w:rsidRPr="00663E33" w14:paraId="51FF7C0C" w14:textId="77777777" w:rsidTr="004755EA">
        <w:trPr>
          <w:trHeight w:val="267"/>
        </w:trPr>
        <w:tc>
          <w:tcPr>
            <w:tcW w:w="3006" w:type="dxa"/>
            <w:gridSpan w:val="2"/>
          </w:tcPr>
          <w:p w14:paraId="488CD6BC" w14:textId="7CC8A3B8" w:rsidR="00F71370" w:rsidRDefault="00F71370" w:rsidP="00D52F05">
            <w:pPr>
              <w:ind w:firstLineChars="100" w:firstLine="200"/>
              <w:rPr>
                <w:rFonts w:ascii="Calibri" w:hAnsi="Calibri" w:cs="Calibri"/>
                <w:color w:val="000000" w:themeColor="text1"/>
                <w:szCs w:val="21"/>
              </w:rPr>
            </w:pPr>
            <w:r>
              <w:t>c</w:t>
            </w:r>
            <w:r w:rsidRPr="000644E1">
              <w:t>irminal</w:t>
            </w:r>
            <w:r w:rsidR="00D52F05">
              <w:rPr>
                <w:rFonts w:hint="eastAsia"/>
              </w:rPr>
              <w:t>A</w:t>
            </w:r>
            <w:r>
              <w:rPr>
                <w:rFonts w:hint="eastAsia"/>
              </w:rPr>
              <w:t>ct</w:t>
            </w:r>
          </w:p>
        </w:tc>
        <w:tc>
          <w:tcPr>
            <w:tcW w:w="1814" w:type="dxa"/>
          </w:tcPr>
          <w:p w14:paraId="5E16C243" w14:textId="3DA53A7F" w:rsidR="00F71370" w:rsidRDefault="00F71370" w:rsidP="00F71370">
            <w:pPr>
              <w:rPr>
                <w:rFonts w:ascii="Calibri" w:hAnsi="Calibri" w:cs="Calibri"/>
                <w:color w:val="000000" w:themeColor="text1"/>
                <w:szCs w:val="21"/>
              </w:rPr>
            </w:pPr>
            <w:r>
              <w:rPr>
                <w:rFonts w:hint="eastAsia"/>
              </w:rPr>
              <w:t>违法行为</w:t>
            </w:r>
          </w:p>
        </w:tc>
        <w:tc>
          <w:tcPr>
            <w:tcW w:w="1134" w:type="dxa"/>
          </w:tcPr>
          <w:p w14:paraId="2A27679F" w14:textId="77777777" w:rsidR="00F71370" w:rsidRDefault="00F71370" w:rsidP="00F71370">
            <w:pPr>
              <w:rPr>
                <w:rFonts w:ascii="Calibri" w:hAnsi="Calibri" w:cs="Calibri"/>
                <w:color w:val="000000" w:themeColor="text1"/>
                <w:szCs w:val="21"/>
              </w:rPr>
            </w:pPr>
            <w:r>
              <w:rPr>
                <w:rFonts w:ascii="Calibri" w:hAnsi="Calibri" w:cs="Calibri"/>
                <w:color w:val="000000" w:themeColor="text1"/>
                <w:szCs w:val="21"/>
              </w:rPr>
              <w:t>String</w:t>
            </w:r>
          </w:p>
        </w:tc>
        <w:tc>
          <w:tcPr>
            <w:tcW w:w="709" w:type="dxa"/>
          </w:tcPr>
          <w:p w14:paraId="44BF0C16" w14:textId="77777777" w:rsidR="00F71370" w:rsidRPr="00663E33" w:rsidRDefault="00F71370" w:rsidP="00F71370">
            <w:pPr>
              <w:rPr>
                <w:rFonts w:ascii="Calibri" w:hAnsi="Calibri" w:cs="Calibri"/>
                <w:color w:val="000000" w:themeColor="text1"/>
                <w:szCs w:val="21"/>
              </w:rPr>
            </w:pPr>
            <w:r>
              <w:rPr>
                <w:rFonts w:ascii="Calibri" w:hAnsi="Calibri" w:cs="Calibri" w:hint="eastAsia"/>
                <w:color w:val="000000" w:themeColor="text1"/>
                <w:szCs w:val="21"/>
              </w:rPr>
              <w:t>是</w:t>
            </w:r>
          </w:p>
        </w:tc>
        <w:tc>
          <w:tcPr>
            <w:tcW w:w="3434" w:type="dxa"/>
          </w:tcPr>
          <w:p w14:paraId="703F9336" w14:textId="77777777" w:rsidR="00F71370" w:rsidRPr="00663E33" w:rsidRDefault="00F71370" w:rsidP="00F71370">
            <w:pPr>
              <w:rPr>
                <w:rFonts w:ascii="Calibri" w:hAnsi="Calibri" w:cs="Calibri"/>
                <w:color w:val="000000" w:themeColor="text1"/>
                <w:szCs w:val="21"/>
              </w:rPr>
            </w:pPr>
          </w:p>
        </w:tc>
      </w:tr>
      <w:tr w:rsidR="00F71370" w:rsidRPr="00663E33" w14:paraId="1E7303A9" w14:textId="77777777" w:rsidTr="004755EA">
        <w:trPr>
          <w:trHeight w:val="267"/>
        </w:trPr>
        <w:tc>
          <w:tcPr>
            <w:tcW w:w="3006" w:type="dxa"/>
            <w:gridSpan w:val="2"/>
          </w:tcPr>
          <w:p w14:paraId="5BBCF2B6" w14:textId="07B1C0EB" w:rsidR="00F71370" w:rsidRDefault="00F71370" w:rsidP="00D52F05">
            <w:pPr>
              <w:ind w:firstLineChars="100" w:firstLine="200"/>
              <w:rPr>
                <w:rFonts w:ascii="Calibri" w:hAnsi="Calibri" w:cs="Calibri"/>
                <w:color w:val="000000" w:themeColor="text1"/>
                <w:szCs w:val="21"/>
              </w:rPr>
            </w:pPr>
            <w:r>
              <w:rPr>
                <w:rFonts w:hint="eastAsia"/>
              </w:rPr>
              <w:t>law</w:t>
            </w:r>
            <w:r w:rsidR="00D52F05">
              <w:rPr>
                <w:rFonts w:hint="eastAsia"/>
              </w:rPr>
              <w:t>E</w:t>
            </w:r>
            <w:r>
              <w:rPr>
                <w:rFonts w:hint="eastAsia"/>
              </w:rPr>
              <w:t>nforcemen</w:t>
            </w:r>
            <w:r>
              <w:t>t</w:t>
            </w:r>
            <w:r w:rsidR="00D52F05">
              <w:rPr>
                <w:rFonts w:hint="eastAsia"/>
              </w:rPr>
              <w:t>A</w:t>
            </w:r>
            <w:r>
              <w:t>gency</w:t>
            </w:r>
          </w:p>
        </w:tc>
        <w:tc>
          <w:tcPr>
            <w:tcW w:w="1814" w:type="dxa"/>
          </w:tcPr>
          <w:p w14:paraId="7AB8175D" w14:textId="06C1E452" w:rsidR="00F71370" w:rsidRDefault="00F71370" w:rsidP="00F71370">
            <w:pPr>
              <w:rPr>
                <w:rFonts w:ascii="Calibri" w:hAnsi="Calibri" w:cs="Calibri"/>
                <w:color w:val="000000" w:themeColor="text1"/>
                <w:szCs w:val="21"/>
              </w:rPr>
            </w:pPr>
            <w:r>
              <w:rPr>
                <w:rFonts w:hint="eastAsia"/>
              </w:rPr>
              <w:t>执法机关</w:t>
            </w:r>
          </w:p>
        </w:tc>
        <w:tc>
          <w:tcPr>
            <w:tcW w:w="1134" w:type="dxa"/>
          </w:tcPr>
          <w:p w14:paraId="03655688" w14:textId="7959A2E2" w:rsidR="00F71370" w:rsidRDefault="00F71370" w:rsidP="00F71370">
            <w:pPr>
              <w:rPr>
                <w:rFonts w:ascii="Calibri" w:hAnsi="Calibri" w:cs="Calibri"/>
                <w:color w:val="000000" w:themeColor="text1"/>
                <w:szCs w:val="21"/>
              </w:rPr>
            </w:pPr>
            <w:r w:rsidRPr="00663E33">
              <w:rPr>
                <w:rFonts w:ascii="Calibri" w:hAnsi="Calibri" w:cs="Calibri"/>
                <w:color w:val="000000" w:themeColor="text1"/>
                <w:sz w:val="21"/>
                <w:szCs w:val="21"/>
              </w:rPr>
              <w:t>String</w:t>
            </w:r>
          </w:p>
        </w:tc>
        <w:tc>
          <w:tcPr>
            <w:tcW w:w="709" w:type="dxa"/>
          </w:tcPr>
          <w:p w14:paraId="61B549BD" w14:textId="5412EDDE" w:rsidR="00F71370" w:rsidRDefault="00F71370" w:rsidP="00F71370">
            <w:pPr>
              <w:rPr>
                <w:rFonts w:ascii="Calibri" w:hAnsi="Calibri" w:cs="Calibri"/>
                <w:color w:val="000000" w:themeColor="text1"/>
                <w:szCs w:val="21"/>
              </w:rPr>
            </w:pPr>
            <w:del w:id="83" w:author="世驹 丁" w:date="2019-02-20T15:23:00Z">
              <w:r w:rsidDel="008A19D7">
                <w:rPr>
                  <w:rFonts w:ascii="Calibri" w:hAnsi="Calibri" w:cs="Calibri" w:hint="eastAsia"/>
                  <w:color w:val="000000" w:themeColor="text1"/>
                  <w:szCs w:val="21"/>
                </w:rPr>
                <w:delText>是</w:delText>
              </w:r>
            </w:del>
          </w:p>
        </w:tc>
        <w:tc>
          <w:tcPr>
            <w:tcW w:w="3434" w:type="dxa"/>
          </w:tcPr>
          <w:p w14:paraId="02DAC98E" w14:textId="77777777" w:rsidR="00F71370" w:rsidRPr="00663E33" w:rsidRDefault="00F71370" w:rsidP="00F71370">
            <w:pPr>
              <w:rPr>
                <w:rFonts w:ascii="Calibri" w:hAnsi="Calibri" w:cs="Calibri"/>
                <w:color w:val="000000" w:themeColor="text1"/>
                <w:szCs w:val="21"/>
              </w:rPr>
            </w:pPr>
          </w:p>
        </w:tc>
      </w:tr>
      <w:tr w:rsidR="00F71370" w:rsidRPr="00663E33" w14:paraId="0D5710B2" w14:textId="77777777" w:rsidTr="004755EA">
        <w:trPr>
          <w:trHeight w:val="267"/>
        </w:trPr>
        <w:tc>
          <w:tcPr>
            <w:tcW w:w="3006" w:type="dxa"/>
            <w:gridSpan w:val="2"/>
          </w:tcPr>
          <w:p w14:paraId="16C6C179" w14:textId="1C3408EE" w:rsidR="00F71370" w:rsidRDefault="00F71370" w:rsidP="00D52F05">
            <w:pPr>
              <w:ind w:firstLineChars="100" w:firstLine="200"/>
              <w:rPr>
                <w:rFonts w:ascii="Calibri" w:hAnsi="Calibri" w:cs="Calibri"/>
                <w:color w:val="000000" w:themeColor="text1"/>
                <w:szCs w:val="21"/>
              </w:rPr>
            </w:pPr>
            <w:r>
              <w:t>c</w:t>
            </w:r>
            <w:r w:rsidRPr="000644E1">
              <w:t>irminal</w:t>
            </w:r>
            <w:r w:rsidR="00D52F05">
              <w:rPr>
                <w:rFonts w:hint="eastAsia"/>
              </w:rPr>
              <w:t>N</w:t>
            </w:r>
            <w:r>
              <w:rPr>
                <w:rFonts w:hint="eastAsia"/>
              </w:rPr>
              <w:t>umber</w:t>
            </w:r>
          </w:p>
        </w:tc>
        <w:tc>
          <w:tcPr>
            <w:tcW w:w="1814" w:type="dxa"/>
          </w:tcPr>
          <w:p w14:paraId="61F8EC36" w14:textId="5760CA85" w:rsidR="00F71370" w:rsidRDefault="00F71370" w:rsidP="00F71370">
            <w:pPr>
              <w:rPr>
                <w:rFonts w:ascii="Calibri" w:hAnsi="Calibri" w:cs="Calibri"/>
                <w:color w:val="000000" w:themeColor="text1"/>
                <w:szCs w:val="21"/>
              </w:rPr>
            </w:pPr>
            <w:r>
              <w:rPr>
                <w:rFonts w:hint="eastAsia"/>
              </w:rPr>
              <w:t>违法代码</w:t>
            </w:r>
          </w:p>
        </w:tc>
        <w:tc>
          <w:tcPr>
            <w:tcW w:w="1134" w:type="dxa"/>
          </w:tcPr>
          <w:p w14:paraId="258AC8BB" w14:textId="7ECAA9EA" w:rsidR="00F71370" w:rsidRDefault="00F71370" w:rsidP="00F71370">
            <w:pPr>
              <w:rPr>
                <w:rFonts w:ascii="Calibri" w:hAnsi="Calibri" w:cs="Calibri"/>
                <w:color w:val="000000" w:themeColor="text1"/>
                <w:szCs w:val="21"/>
              </w:rPr>
            </w:pPr>
            <w:r w:rsidRPr="00663E33">
              <w:rPr>
                <w:rFonts w:ascii="Calibri" w:hAnsi="Calibri" w:cs="Calibri"/>
                <w:color w:val="000000" w:themeColor="text1"/>
                <w:sz w:val="21"/>
                <w:szCs w:val="21"/>
              </w:rPr>
              <w:t>String</w:t>
            </w:r>
          </w:p>
        </w:tc>
        <w:tc>
          <w:tcPr>
            <w:tcW w:w="709" w:type="dxa"/>
          </w:tcPr>
          <w:p w14:paraId="5843841A" w14:textId="6A3158A2" w:rsidR="00F71370" w:rsidRDefault="00F71370" w:rsidP="00F71370">
            <w:pPr>
              <w:rPr>
                <w:rFonts w:ascii="Calibri" w:hAnsi="Calibri" w:cs="Calibri"/>
                <w:color w:val="000000" w:themeColor="text1"/>
                <w:szCs w:val="21"/>
              </w:rPr>
            </w:pPr>
            <w:del w:id="84" w:author="世驹 丁" w:date="2019-02-20T15:23:00Z">
              <w:r w:rsidDel="008A19D7">
                <w:rPr>
                  <w:rFonts w:ascii="Calibri" w:hAnsi="Calibri" w:cs="Calibri" w:hint="eastAsia"/>
                  <w:color w:val="000000" w:themeColor="text1"/>
                  <w:szCs w:val="21"/>
                </w:rPr>
                <w:delText>是</w:delText>
              </w:r>
            </w:del>
          </w:p>
        </w:tc>
        <w:tc>
          <w:tcPr>
            <w:tcW w:w="3434" w:type="dxa"/>
          </w:tcPr>
          <w:p w14:paraId="312FAEF1" w14:textId="77777777" w:rsidR="00F71370" w:rsidRPr="00663E33" w:rsidRDefault="00F71370" w:rsidP="00F71370">
            <w:pPr>
              <w:rPr>
                <w:rFonts w:ascii="Calibri" w:hAnsi="Calibri" w:cs="Calibri"/>
                <w:color w:val="000000" w:themeColor="text1"/>
                <w:szCs w:val="21"/>
              </w:rPr>
            </w:pPr>
          </w:p>
        </w:tc>
      </w:tr>
      <w:tr w:rsidR="00F71370" w:rsidRPr="00663E33" w14:paraId="145B7AD9" w14:textId="77777777" w:rsidTr="004755EA">
        <w:trPr>
          <w:trHeight w:val="267"/>
        </w:trPr>
        <w:tc>
          <w:tcPr>
            <w:tcW w:w="3006" w:type="dxa"/>
            <w:gridSpan w:val="2"/>
          </w:tcPr>
          <w:p w14:paraId="64315780" w14:textId="33F35017" w:rsidR="00F71370" w:rsidRDefault="00F71370" w:rsidP="00D52F05">
            <w:pPr>
              <w:ind w:firstLineChars="100" w:firstLine="200"/>
              <w:rPr>
                <w:rFonts w:ascii="Calibri" w:hAnsi="Calibri" w:cs="Calibri"/>
                <w:color w:val="000000" w:themeColor="text1"/>
                <w:szCs w:val="21"/>
              </w:rPr>
            </w:pPr>
            <w:r>
              <w:rPr>
                <w:rFonts w:hint="eastAsia"/>
              </w:rPr>
              <w:t>dispose</w:t>
            </w:r>
            <w:r w:rsidR="00D52F05">
              <w:rPr>
                <w:rFonts w:hint="eastAsia"/>
              </w:rPr>
              <w:t>T</w:t>
            </w:r>
            <w:r>
              <w:t>ime</w:t>
            </w:r>
          </w:p>
        </w:tc>
        <w:tc>
          <w:tcPr>
            <w:tcW w:w="1814" w:type="dxa"/>
          </w:tcPr>
          <w:p w14:paraId="53F6C74E" w14:textId="37463B04" w:rsidR="00F71370" w:rsidRDefault="00F71370" w:rsidP="00F71370">
            <w:pPr>
              <w:rPr>
                <w:rFonts w:ascii="Calibri" w:hAnsi="Calibri" w:cs="Calibri"/>
                <w:color w:val="000000" w:themeColor="text1"/>
                <w:szCs w:val="21"/>
              </w:rPr>
            </w:pPr>
            <w:r>
              <w:rPr>
                <w:rFonts w:hint="eastAsia"/>
              </w:rPr>
              <w:t>处理时间</w:t>
            </w:r>
          </w:p>
        </w:tc>
        <w:tc>
          <w:tcPr>
            <w:tcW w:w="1134" w:type="dxa"/>
          </w:tcPr>
          <w:p w14:paraId="3D48D434" w14:textId="4AD6AF7D" w:rsidR="00F71370" w:rsidRDefault="00FE7682" w:rsidP="00F71370">
            <w:pPr>
              <w:rPr>
                <w:rFonts w:ascii="Calibri" w:hAnsi="Calibri" w:cs="Calibri"/>
                <w:color w:val="000000" w:themeColor="text1"/>
                <w:szCs w:val="21"/>
              </w:rPr>
            </w:pPr>
            <w:r>
              <w:rPr>
                <w:rFonts w:ascii="Calibri" w:hAnsi="Calibri" w:cs="Calibri" w:hint="eastAsia"/>
                <w:szCs w:val="21"/>
              </w:rPr>
              <w:t>String</w:t>
            </w:r>
          </w:p>
        </w:tc>
        <w:tc>
          <w:tcPr>
            <w:tcW w:w="709" w:type="dxa"/>
          </w:tcPr>
          <w:p w14:paraId="2E0192B4" w14:textId="21B0CD84" w:rsidR="00F71370" w:rsidRDefault="00F71370" w:rsidP="00F71370">
            <w:pPr>
              <w:rPr>
                <w:rFonts w:ascii="Calibri" w:hAnsi="Calibri" w:cs="Calibri"/>
                <w:color w:val="000000" w:themeColor="text1"/>
                <w:szCs w:val="21"/>
              </w:rPr>
            </w:pPr>
            <w:del w:id="85" w:author="世驹 丁" w:date="2019-02-20T15:23:00Z">
              <w:r w:rsidDel="008A19D7">
                <w:rPr>
                  <w:rFonts w:ascii="Calibri" w:hAnsi="Calibri" w:cs="Calibri" w:hint="eastAsia"/>
                  <w:color w:val="000000" w:themeColor="text1"/>
                  <w:szCs w:val="21"/>
                </w:rPr>
                <w:delText>是</w:delText>
              </w:r>
            </w:del>
          </w:p>
        </w:tc>
        <w:tc>
          <w:tcPr>
            <w:tcW w:w="3434" w:type="dxa"/>
          </w:tcPr>
          <w:p w14:paraId="0D65C5A1" w14:textId="77777777" w:rsidR="00F71370" w:rsidRPr="00663E33" w:rsidRDefault="00F71370" w:rsidP="00F71370">
            <w:pPr>
              <w:rPr>
                <w:rFonts w:ascii="Calibri" w:hAnsi="Calibri" w:cs="Calibri"/>
                <w:color w:val="000000" w:themeColor="text1"/>
                <w:szCs w:val="21"/>
              </w:rPr>
            </w:pPr>
          </w:p>
        </w:tc>
      </w:tr>
      <w:tr w:rsidR="00F71370" w:rsidRPr="00663E33" w14:paraId="5C3FB97E" w14:textId="77777777" w:rsidTr="004755EA">
        <w:trPr>
          <w:trHeight w:val="267"/>
        </w:trPr>
        <w:tc>
          <w:tcPr>
            <w:tcW w:w="3006" w:type="dxa"/>
            <w:gridSpan w:val="2"/>
          </w:tcPr>
          <w:p w14:paraId="176AB9E0" w14:textId="734E4AC7" w:rsidR="00F71370" w:rsidRDefault="00F71370" w:rsidP="00D52F05">
            <w:pPr>
              <w:ind w:firstLineChars="100" w:firstLine="200"/>
              <w:rPr>
                <w:rFonts w:ascii="Calibri" w:hAnsi="Calibri" w:cs="Calibri"/>
                <w:color w:val="000000" w:themeColor="text1"/>
                <w:szCs w:val="21"/>
              </w:rPr>
            </w:pPr>
            <w:r>
              <w:rPr>
                <w:rFonts w:hint="eastAsia"/>
              </w:rPr>
              <w:lastRenderedPageBreak/>
              <w:t>dispose</w:t>
            </w:r>
            <w:r w:rsidR="00D52F05">
              <w:rPr>
                <w:rFonts w:hint="eastAsia"/>
              </w:rPr>
              <w:t>R</w:t>
            </w:r>
            <w:r>
              <w:rPr>
                <w:rFonts w:hint="eastAsia"/>
              </w:rPr>
              <w:t>esult</w:t>
            </w:r>
          </w:p>
        </w:tc>
        <w:tc>
          <w:tcPr>
            <w:tcW w:w="1814" w:type="dxa"/>
          </w:tcPr>
          <w:p w14:paraId="74698BAE" w14:textId="1C52D51B" w:rsidR="00F71370" w:rsidRDefault="00F71370" w:rsidP="00F71370">
            <w:pPr>
              <w:rPr>
                <w:rFonts w:ascii="Calibri" w:hAnsi="Calibri" w:cs="Calibri"/>
                <w:color w:val="000000" w:themeColor="text1"/>
                <w:szCs w:val="21"/>
              </w:rPr>
            </w:pPr>
            <w:r>
              <w:rPr>
                <w:rFonts w:hint="eastAsia"/>
              </w:rPr>
              <w:t>处理结果</w:t>
            </w:r>
          </w:p>
        </w:tc>
        <w:tc>
          <w:tcPr>
            <w:tcW w:w="1134" w:type="dxa"/>
          </w:tcPr>
          <w:p w14:paraId="10209317" w14:textId="60764D0D" w:rsidR="00F71370" w:rsidRDefault="00F71370" w:rsidP="00F71370">
            <w:pPr>
              <w:rPr>
                <w:rFonts w:ascii="Calibri" w:hAnsi="Calibri" w:cs="Calibri"/>
                <w:color w:val="000000" w:themeColor="text1"/>
                <w:szCs w:val="21"/>
              </w:rPr>
            </w:pPr>
            <w:r w:rsidRPr="00663E33">
              <w:rPr>
                <w:rFonts w:ascii="Calibri" w:hAnsi="Calibri" w:cs="Calibri"/>
                <w:color w:val="000000" w:themeColor="text1"/>
                <w:sz w:val="21"/>
                <w:szCs w:val="21"/>
              </w:rPr>
              <w:t>String</w:t>
            </w:r>
          </w:p>
        </w:tc>
        <w:tc>
          <w:tcPr>
            <w:tcW w:w="709" w:type="dxa"/>
          </w:tcPr>
          <w:p w14:paraId="4CB79D04" w14:textId="16C9079D" w:rsidR="00F71370" w:rsidRDefault="00F71370" w:rsidP="00F71370">
            <w:pPr>
              <w:rPr>
                <w:rFonts w:ascii="Calibri" w:hAnsi="Calibri" w:cs="Calibri"/>
                <w:color w:val="000000" w:themeColor="text1"/>
                <w:szCs w:val="21"/>
              </w:rPr>
            </w:pPr>
            <w:del w:id="86" w:author="世驹 丁" w:date="2019-02-20T15:23:00Z">
              <w:r w:rsidDel="008A19D7">
                <w:rPr>
                  <w:rFonts w:ascii="Calibri" w:hAnsi="Calibri" w:cs="Calibri" w:hint="eastAsia"/>
                  <w:color w:val="000000" w:themeColor="text1"/>
                  <w:szCs w:val="21"/>
                </w:rPr>
                <w:delText>是</w:delText>
              </w:r>
            </w:del>
          </w:p>
        </w:tc>
        <w:tc>
          <w:tcPr>
            <w:tcW w:w="3434" w:type="dxa"/>
          </w:tcPr>
          <w:p w14:paraId="3B0F7D1E" w14:textId="77777777" w:rsidR="00F71370" w:rsidRPr="00663E33" w:rsidRDefault="00F71370" w:rsidP="00F71370">
            <w:pPr>
              <w:rPr>
                <w:rFonts w:ascii="Calibri" w:hAnsi="Calibri" w:cs="Calibri"/>
                <w:color w:val="000000" w:themeColor="text1"/>
                <w:szCs w:val="21"/>
              </w:rPr>
            </w:pPr>
          </w:p>
        </w:tc>
      </w:tr>
    </w:tbl>
    <w:p w14:paraId="5146B4E5" w14:textId="21FD6DD3" w:rsidR="00B82436" w:rsidRDefault="00B82436" w:rsidP="00B82436"/>
    <w:p w14:paraId="2B499CF9" w14:textId="0A806E4F" w:rsidR="00701CD8" w:rsidRDefault="00701CD8" w:rsidP="00701CD8">
      <w:pPr>
        <w:pStyle w:val="4"/>
      </w:pPr>
      <w:r>
        <w:t>3.2.3</w:t>
      </w:r>
      <w:r w:rsidR="001F0FBF">
        <w:rPr>
          <w:rFonts w:hint="eastAsia"/>
        </w:rPr>
        <w:t>报警警情监</w:t>
      </w:r>
      <w:ins w:id="87" w:author="世驹 丁" w:date="2019-02-25T16:55:00Z">
        <w:r w:rsidR="00FD6F54">
          <w:rPr>
            <w:rFonts w:hint="eastAsia"/>
          </w:rPr>
          <w:t>护</w:t>
        </w:r>
      </w:ins>
      <w:ins w:id="88" w:author="世驹 丁" w:date="2019-02-25T16:56:00Z">
        <w:r w:rsidR="00FD6F54">
          <w:rPr>
            <w:rFonts w:hint="eastAsia"/>
          </w:rPr>
          <w:t>成员</w:t>
        </w:r>
      </w:ins>
      <w:del w:id="89" w:author="世驹 丁" w:date="2019-02-25T16:55:00Z">
        <w:r w:rsidR="001F0FBF" w:rsidDel="00FD6F54">
          <w:rPr>
            <w:rFonts w:hint="eastAsia"/>
          </w:rPr>
          <w:delText>控小组</w:delText>
        </w:r>
      </w:del>
      <w:r>
        <w:rPr>
          <w:rFonts w:hint="eastAsia"/>
        </w:rPr>
        <w:t>接口</w:t>
      </w:r>
    </w:p>
    <w:tbl>
      <w:tblPr>
        <w:tblStyle w:val="11"/>
        <w:tblW w:w="10097" w:type="dxa"/>
        <w:tblInd w:w="-459" w:type="dxa"/>
        <w:tblLayout w:type="fixed"/>
        <w:tblLook w:val="04A0" w:firstRow="1" w:lastRow="0" w:firstColumn="1" w:lastColumn="0" w:noHBand="0" w:noVBand="1"/>
      </w:tblPr>
      <w:tblGrid>
        <w:gridCol w:w="1843"/>
        <w:gridCol w:w="1163"/>
        <w:gridCol w:w="1984"/>
        <w:gridCol w:w="964"/>
        <w:gridCol w:w="709"/>
        <w:gridCol w:w="3434"/>
      </w:tblGrid>
      <w:tr w:rsidR="00701CD8" w:rsidRPr="00663E33" w14:paraId="5E7D8FE0" w14:textId="77777777" w:rsidTr="001C7EED">
        <w:tc>
          <w:tcPr>
            <w:tcW w:w="1843" w:type="dxa"/>
            <w:shd w:val="clear" w:color="auto" w:fill="00B0F0"/>
          </w:tcPr>
          <w:p w14:paraId="4217B9F9"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接口地址</w:t>
            </w:r>
          </w:p>
        </w:tc>
        <w:tc>
          <w:tcPr>
            <w:tcW w:w="8254" w:type="dxa"/>
            <w:gridSpan w:val="5"/>
          </w:tcPr>
          <w:p w14:paraId="2346642B" w14:textId="2FA7287D"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Get</w:t>
            </w:r>
            <w:r w:rsidR="001529A0">
              <w:rPr>
                <w:rFonts w:ascii="Calibri" w:hAnsi="Calibri" w:cs="Calibri"/>
                <w:color w:val="000000" w:themeColor="text1"/>
                <w:kern w:val="2"/>
                <w:sz w:val="21"/>
                <w:szCs w:val="21"/>
              </w:rPr>
              <w:t>TaskTeam</w:t>
            </w:r>
            <w:r w:rsidRPr="00663E33">
              <w:rPr>
                <w:rFonts w:ascii="Calibri" w:hAnsi="Calibri" w:cs="Calibri"/>
                <w:color w:val="000000" w:themeColor="text1"/>
                <w:kern w:val="2"/>
                <w:sz w:val="21"/>
                <w:szCs w:val="21"/>
              </w:rPr>
              <w:t>.do</w:t>
            </w:r>
          </w:p>
        </w:tc>
      </w:tr>
      <w:tr w:rsidR="00701CD8" w:rsidRPr="00663E33" w14:paraId="1B765EBB" w14:textId="77777777" w:rsidTr="001C7EED">
        <w:tc>
          <w:tcPr>
            <w:tcW w:w="1843" w:type="dxa"/>
            <w:tcBorders>
              <w:bottom w:val="single" w:sz="4" w:space="0" w:color="auto"/>
            </w:tcBorders>
            <w:shd w:val="clear" w:color="auto" w:fill="00B0F0"/>
          </w:tcPr>
          <w:p w14:paraId="12055E71"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7304D543"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POST</w:t>
            </w:r>
          </w:p>
        </w:tc>
      </w:tr>
      <w:tr w:rsidR="00701CD8" w:rsidRPr="00663E33" w14:paraId="57195AA4" w14:textId="77777777" w:rsidTr="001C7EED">
        <w:tc>
          <w:tcPr>
            <w:tcW w:w="1843" w:type="dxa"/>
            <w:tcBorders>
              <w:bottom w:val="single" w:sz="4" w:space="0" w:color="auto"/>
            </w:tcBorders>
            <w:shd w:val="clear" w:color="auto" w:fill="00B0F0"/>
          </w:tcPr>
          <w:p w14:paraId="271CFB49"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1DE0E0B6" w14:textId="23D3F35A" w:rsidR="00701CD8" w:rsidRPr="00663E33" w:rsidRDefault="00701CD8" w:rsidP="001C7EED">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查询</w:t>
            </w:r>
            <w:r w:rsidR="00554B13">
              <w:rPr>
                <w:rFonts w:ascii="Calibri" w:hAnsi="Calibri" w:cs="Calibri" w:hint="eastAsia"/>
                <w:color w:val="000000" w:themeColor="text1"/>
                <w:kern w:val="2"/>
                <w:sz w:val="21"/>
                <w:szCs w:val="21"/>
              </w:rPr>
              <w:t>报警警情对应的监控任务中的监控小组信息</w:t>
            </w:r>
            <w:r w:rsidRPr="00B82436">
              <w:rPr>
                <w:rFonts w:ascii="Calibri" w:hAnsi="Calibri" w:cs="Calibri" w:hint="eastAsia"/>
                <w:color w:val="000000" w:themeColor="text1"/>
                <w:kern w:val="2"/>
                <w:sz w:val="21"/>
                <w:szCs w:val="21"/>
              </w:rPr>
              <w:t>接口</w:t>
            </w:r>
          </w:p>
        </w:tc>
      </w:tr>
      <w:tr w:rsidR="00701CD8" w:rsidRPr="00663E33" w14:paraId="4822E7B0" w14:textId="77777777" w:rsidTr="001C7EED">
        <w:trPr>
          <w:trHeight w:val="267"/>
        </w:trPr>
        <w:tc>
          <w:tcPr>
            <w:tcW w:w="10097" w:type="dxa"/>
            <w:gridSpan w:val="6"/>
            <w:shd w:val="clear" w:color="auto" w:fill="00B0F0"/>
          </w:tcPr>
          <w:p w14:paraId="02B72C16"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输入参数</w:t>
            </w:r>
          </w:p>
        </w:tc>
      </w:tr>
      <w:tr w:rsidR="00701CD8" w:rsidRPr="00663E33" w14:paraId="6E63348B" w14:textId="77777777" w:rsidTr="005F5A2E">
        <w:trPr>
          <w:trHeight w:val="267"/>
        </w:trPr>
        <w:tc>
          <w:tcPr>
            <w:tcW w:w="3006" w:type="dxa"/>
            <w:gridSpan w:val="2"/>
            <w:shd w:val="clear" w:color="auto" w:fill="00B0F0"/>
          </w:tcPr>
          <w:p w14:paraId="7E1F1E68"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1984" w:type="dxa"/>
            <w:shd w:val="clear" w:color="auto" w:fill="00B0F0"/>
          </w:tcPr>
          <w:p w14:paraId="0ADE79F7"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964" w:type="dxa"/>
            <w:shd w:val="clear" w:color="auto" w:fill="00B0F0"/>
          </w:tcPr>
          <w:p w14:paraId="13F9A7B7"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6BA3C6AF"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050A120D"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5F5A2E" w:rsidRPr="00663E33" w14:paraId="1F2B0664" w14:textId="77777777" w:rsidTr="005F5A2E">
        <w:trPr>
          <w:trHeight w:val="267"/>
        </w:trPr>
        <w:tc>
          <w:tcPr>
            <w:tcW w:w="3006" w:type="dxa"/>
            <w:gridSpan w:val="2"/>
            <w:tcBorders>
              <w:bottom w:val="single" w:sz="4" w:space="0" w:color="auto"/>
            </w:tcBorders>
          </w:tcPr>
          <w:p w14:paraId="6EE39EB2" w14:textId="4D6BA073" w:rsidR="005F5A2E" w:rsidRPr="00DB3DF8" w:rsidRDefault="005F5A2E" w:rsidP="005F5A2E">
            <w:r>
              <w:t>task</w:t>
            </w:r>
            <w:r>
              <w:rPr>
                <w:rFonts w:hint="eastAsia"/>
              </w:rPr>
              <w:t>Code</w:t>
            </w:r>
          </w:p>
        </w:tc>
        <w:tc>
          <w:tcPr>
            <w:tcW w:w="1984" w:type="dxa"/>
            <w:tcBorders>
              <w:bottom w:val="single" w:sz="4" w:space="0" w:color="auto"/>
            </w:tcBorders>
          </w:tcPr>
          <w:p w14:paraId="2D4C0994" w14:textId="0B8B97AB" w:rsidR="005F5A2E" w:rsidRPr="00DB3DF8" w:rsidRDefault="005F5A2E" w:rsidP="005F5A2E">
            <w:r>
              <w:rPr>
                <w:rFonts w:hint="eastAsia"/>
              </w:rPr>
              <w:t>监控任务编号</w:t>
            </w:r>
          </w:p>
        </w:tc>
        <w:tc>
          <w:tcPr>
            <w:tcW w:w="964" w:type="dxa"/>
            <w:tcBorders>
              <w:bottom w:val="single" w:sz="4" w:space="0" w:color="auto"/>
            </w:tcBorders>
          </w:tcPr>
          <w:p w14:paraId="5918306E" w14:textId="707F14DD" w:rsidR="005F5A2E" w:rsidRPr="00DB3DF8" w:rsidRDefault="005F5A2E" w:rsidP="005F5A2E">
            <w:r w:rsidRPr="00652623">
              <w:rPr>
                <w:rFonts w:ascii="Calibri" w:hAnsi="Calibri" w:cs="Calibri"/>
                <w:color w:val="000000" w:themeColor="text1"/>
                <w:sz w:val="21"/>
                <w:szCs w:val="21"/>
              </w:rPr>
              <w:t>String</w:t>
            </w:r>
          </w:p>
        </w:tc>
        <w:tc>
          <w:tcPr>
            <w:tcW w:w="709" w:type="dxa"/>
            <w:tcBorders>
              <w:bottom w:val="single" w:sz="4" w:space="0" w:color="auto"/>
            </w:tcBorders>
          </w:tcPr>
          <w:p w14:paraId="1006D89C" w14:textId="62F39D32" w:rsidR="005F5A2E" w:rsidRPr="00DB3DF8" w:rsidRDefault="005F5A2E" w:rsidP="005F5A2E">
            <w:r>
              <w:rPr>
                <w:rFonts w:ascii="Calibri" w:hAnsi="Calibri" w:cs="Calibri" w:hint="eastAsia"/>
                <w:color w:val="000000" w:themeColor="text1"/>
                <w:szCs w:val="21"/>
              </w:rPr>
              <w:t>是</w:t>
            </w:r>
          </w:p>
        </w:tc>
        <w:tc>
          <w:tcPr>
            <w:tcW w:w="3434" w:type="dxa"/>
            <w:tcBorders>
              <w:bottom w:val="single" w:sz="4" w:space="0" w:color="auto"/>
            </w:tcBorders>
          </w:tcPr>
          <w:p w14:paraId="71B09AAE" w14:textId="27BE3D5F" w:rsidR="005F5A2E" w:rsidRDefault="005F5A2E" w:rsidP="005F5A2E">
            <w:r>
              <w:rPr>
                <w:rFonts w:ascii="Calibri" w:hAnsi="Calibri" w:cs="Calibri" w:hint="eastAsia"/>
                <w:color w:val="000000" w:themeColor="text1"/>
                <w:szCs w:val="21"/>
              </w:rPr>
              <w:t>电子脚环系统中报警对应属于哪个监控任务</w:t>
            </w:r>
          </w:p>
        </w:tc>
      </w:tr>
      <w:tr w:rsidR="00701CD8" w:rsidRPr="00663E33" w14:paraId="2BC08F91" w14:textId="77777777" w:rsidTr="001C7EED">
        <w:trPr>
          <w:trHeight w:val="267"/>
        </w:trPr>
        <w:tc>
          <w:tcPr>
            <w:tcW w:w="10097" w:type="dxa"/>
            <w:gridSpan w:val="6"/>
            <w:shd w:val="clear" w:color="auto" w:fill="00B0F0"/>
          </w:tcPr>
          <w:p w14:paraId="7D7C7C7C"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返回信息</w:t>
            </w:r>
          </w:p>
        </w:tc>
      </w:tr>
      <w:tr w:rsidR="00701CD8" w:rsidRPr="00663E33" w14:paraId="0C2BE5F4" w14:textId="77777777" w:rsidTr="005F5A2E">
        <w:trPr>
          <w:trHeight w:val="267"/>
        </w:trPr>
        <w:tc>
          <w:tcPr>
            <w:tcW w:w="3006" w:type="dxa"/>
            <w:gridSpan w:val="2"/>
            <w:shd w:val="clear" w:color="auto" w:fill="00B0F0"/>
          </w:tcPr>
          <w:p w14:paraId="15508485"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1984" w:type="dxa"/>
            <w:shd w:val="clear" w:color="auto" w:fill="00B0F0"/>
          </w:tcPr>
          <w:p w14:paraId="4CF8A9CC"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964" w:type="dxa"/>
            <w:shd w:val="clear" w:color="auto" w:fill="00B0F0"/>
          </w:tcPr>
          <w:p w14:paraId="7A96DBE2"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087E7912"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76F766B3"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701CD8" w:rsidRPr="00663E33" w14:paraId="65AAC68D" w14:textId="77777777" w:rsidTr="005F5A2E">
        <w:trPr>
          <w:trHeight w:val="267"/>
        </w:trPr>
        <w:tc>
          <w:tcPr>
            <w:tcW w:w="3006" w:type="dxa"/>
            <w:gridSpan w:val="2"/>
          </w:tcPr>
          <w:p w14:paraId="0B217E1C" w14:textId="1FC23DBA" w:rsidR="00701CD8" w:rsidRPr="00663E33" w:rsidRDefault="005F5A2E" w:rsidP="001C7EED">
            <w:pPr>
              <w:rPr>
                <w:rFonts w:ascii="Calibri" w:hAnsi="Calibri" w:cs="Calibri"/>
                <w:color w:val="000000" w:themeColor="text1"/>
                <w:sz w:val="21"/>
                <w:szCs w:val="21"/>
              </w:rPr>
            </w:pPr>
            <w:r>
              <w:rPr>
                <w:rFonts w:ascii="Calibri" w:hAnsi="Calibri" w:cs="Calibri" w:hint="eastAsia"/>
                <w:color w:val="000000" w:themeColor="text1"/>
                <w:sz w:val="21"/>
                <w:szCs w:val="21"/>
              </w:rPr>
              <w:t>person</w:t>
            </w:r>
            <w:r w:rsidR="00701CD8">
              <w:rPr>
                <w:rFonts w:ascii="Calibri" w:hAnsi="Calibri" w:cs="Calibri"/>
                <w:color w:val="000000" w:themeColor="text1"/>
                <w:sz w:val="21"/>
                <w:szCs w:val="21"/>
              </w:rPr>
              <w:t>List</w:t>
            </w:r>
          </w:p>
        </w:tc>
        <w:tc>
          <w:tcPr>
            <w:tcW w:w="1984" w:type="dxa"/>
          </w:tcPr>
          <w:p w14:paraId="1EEFC20E" w14:textId="254A4CF3" w:rsidR="00701CD8" w:rsidRPr="00663E33" w:rsidRDefault="005F5A2E" w:rsidP="001C7EED">
            <w:pPr>
              <w:rPr>
                <w:rFonts w:ascii="Calibri" w:hAnsi="Calibri" w:cs="Calibri"/>
                <w:color w:val="000000" w:themeColor="text1"/>
                <w:sz w:val="21"/>
                <w:szCs w:val="21"/>
              </w:rPr>
            </w:pPr>
            <w:r>
              <w:rPr>
                <w:rFonts w:ascii="Calibri" w:hAnsi="Calibri" w:cs="Calibri" w:hint="eastAsia"/>
                <w:color w:val="000000" w:themeColor="text1"/>
                <w:sz w:val="21"/>
                <w:szCs w:val="21"/>
              </w:rPr>
              <w:t>监控小组人员</w:t>
            </w:r>
            <w:r w:rsidR="00701CD8">
              <w:rPr>
                <w:rFonts w:ascii="Calibri" w:hAnsi="Calibri" w:cs="Calibri" w:hint="eastAsia"/>
                <w:color w:val="000000" w:themeColor="text1"/>
                <w:sz w:val="21"/>
                <w:szCs w:val="21"/>
              </w:rPr>
              <w:t>列表</w:t>
            </w:r>
          </w:p>
        </w:tc>
        <w:tc>
          <w:tcPr>
            <w:tcW w:w="964" w:type="dxa"/>
          </w:tcPr>
          <w:p w14:paraId="6EF44A4E" w14:textId="77777777" w:rsidR="00701CD8" w:rsidRPr="00663E33" w:rsidRDefault="00701CD8" w:rsidP="001C7EED">
            <w:pPr>
              <w:rPr>
                <w:rFonts w:ascii="Calibri" w:hAnsi="Calibri" w:cs="Calibri"/>
                <w:color w:val="000000" w:themeColor="text1"/>
                <w:sz w:val="21"/>
                <w:szCs w:val="21"/>
              </w:rPr>
            </w:pPr>
            <w:r w:rsidRPr="00663E33">
              <w:rPr>
                <w:rFonts w:ascii="Calibri" w:hAnsi="Calibri" w:cs="Calibri"/>
                <w:color w:val="000000" w:themeColor="text1"/>
                <w:sz w:val="21"/>
                <w:szCs w:val="21"/>
              </w:rPr>
              <w:t>Array</w:t>
            </w:r>
          </w:p>
        </w:tc>
        <w:tc>
          <w:tcPr>
            <w:tcW w:w="709" w:type="dxa"/>
          </w:tcPr>
          <w:p w14:paraId="2CD38D85" w14:textId="204BF7BD" w:rsidR="00701CD8" w:rsidRPr="00663E33" w:rsidRDefault="00701CD8" w:rsidP="001C7EED">
            <w:pPr>
              <w:rPr>
                <w:rFonts w:ascii="Calibri" w:hAnsi="Calibri" w:cs="Calibri"/>
                <w:color w:val="000000" w:themeColor="text1"/>
                <w:sz w:val="21"/>
                <w:szCs w:val="21"/>
              </w:rPr>
            </w:pPr>
          </w:p>
        </w:tc>
        <w:tc>
          <w:tcPr>
            <w:tcW w:w="3434" w:type="dxa"/>
          </w:tcPr>
          <w:p w14:paraId="4AE8F278" w14:textId="77777777" w:rsidR="00701CD8" w:rsidRPr="00663E33" w:rsidRDefault="00701CD8" w:rsidP="001C7EED">
            <w:pPr>
              <w:rPr>
                <w:rFonts w:ascii="Calibri" w:hAnsi="Calibri" w:cs="Calibri"/>
                <w:color w:val="000000" w:themeColor="text1"/>
                <w:sz w:val="21"/>
                <w:szCs w:val="21"/>
              </w:rPr>
            </w:pPr>
          </w:p>
        </w:tc>
      </w:tr>
      <w:tr w:rsidR="00701CD8" w:rsidRPr="00663E33" w14:paraId="6A6DF87F" w14:textId="77777777" w:rsidTr="005F5A2E">
        <w:trPr>
          <w:trHeight w:val="267"/>
        </w:trPr>
        <w:tc>
          <w:tcPr>
            <w:tcW w:w="3006" w:type="dxa"/>
            <w:gridSpan w:val="2"/>
          </w:tcPr>
          <w:p w14:paraId="638FEAB5" w14:textId="12A73EB1" w:rsidR="00701CD8" w:rsidRPr="00663E33" w:rsidRDefault="005F5A2E" w:rsidP="001C7EED">
            <w:pPr>
              <w:ind w:firstLineChars="100" w:firstLine="200"/>
              <w:rPr>
                <w:rFonts w:ascii="Calibri" w:hAnsi="Calibri" w:cs="Calibri"/>
                <w:color w:val="000000" w:themeColor="text1"/>
                <w:sz w:val="21"/>
                <w:szCs w:val="21"/>
              </w:rPr>
            </w:pPr>
            <w:r>
              <w:t>name</w:t>
            </w:r>
          </w:p>
        </w:tc>
        <w:tc>
          <w:tcPr>
            <w:tcW w:w="1984" w:type="dxa"/>
          </w:tcPr>
          <w:p w14:paraId="232C19A4" w14:textId="5C5C0516" w:rsidR="00701CD8" w:rsidRPr="00663E33" w:rsidRDefault="005F5A2E" w:rsidP="001C7EED">
            <w:pPr>
              <w:rPr>
                <w:rFonts w:ascii="Calibri" w:hAnsi="Calibri" w:cs="Calibri"/>
                <w:color w:val="000000" w:themeColor="text1"/>
                <w:sz w:val="21"/>
                <w:szCs w:val="21"/>
              </w:rPr>
            </w:pPr>
            <w:r>
              <w:rPr>
                <w:rFonts w:ascii="Calibri" w:hAnsi="Calibri" w:cs="Calibri" w:hint="eastAsia"/>
                <w:color w:val="000000" w:themeColor="text1"/>
                <w:sz w:val="21"/>
                <w:szCs w:val="21"/>
              </w:rPr>
              <w:t>姓名</w:t>
            </w:r>
          </w:p>
        </w:tc>
        <w:tc>
          <w:tcPr>
            <w:tcW w:w="964" w:type="dxa"/>
          </w:tcPr>
          <w:p w14:paraId="6DE07407" w14:textId="77777777" w:rsidR="00701CD8" w:rsidRPr="00663E33" w:rsidRDefault="00701CD8" w:rsidP="001C7EED">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56D02D5F" w14:textId="77777777" w:rsidR="00701CD8" w:rsidRPr="00663E33" w:rsidRDefault="00701CD8" w:rsidP="001C7EED">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0B698708" w14:textId="77777777" w:rsidR="00701CD8" w:rsidRPr="00663E33" w:rsidRDefault="00701CD8" w:rsidP="001C7EED">
            <w:pPr>
              <w:rPr>
                <w:rFonts w:ascii="Calibri" w:hAnsi="Calibri" w:cs="Calibri"/>
                <w:color w:val="000000" w:themeColor="text1"/>
                <w:sz w:val="21"/>
                <w:szCs w:val="21"/>
              </w:rPr>
            </w:pPr>
          </w:p>
        </w:tc>
      </w:tr>
      <w:tr w:rsidR="00CA47FA" w:rsidRPr="00663E33" w14:paraId="421FB35A" w14:textId="77777777" w:rsidTr="005F5A2E">
        <w:trPr>
          <w:trHeight w:val="267"/>
        </w:trPr>
        <w:tc>
          <w:tcPr>
            <w:tcW w:w="3006" w:type="dxa"/>
            <w:gridSpan w:val="2"/>
          </w:tcPr>
          <w:p w14:paraId="1C935779" w14:textId="6D834AEE" w:rsidR="00CA47FA" w:rsidRDefault="00CA47FA" w:rsidP="00CA47FA">
            <w:pPr>
              <w:ind w:firstLineChars="100" w:firstLine="200"/>
            </w:pPr>
            <w:r>
              <w:t>p</w:t>
            </w:r>
            <w:r>
              <w:rPr>
                <w:rFonts w:hint="eastAsia"/>
              </w:rPr>
              <w:t>hoto</w:t>
            </w:r>
            <w:r>
              <w:t>U</w:t>
            </w:r>
            <w:r>
              <w:rPr>
                <w:rFonts w:hint="eastAsia"/>
              </w:rPr>
              <w:t>rl</w:t>
            </w:r>
          </w:p>
        </w:tc>
        <w:tc>
          <w:tcPr>
            <w:tcW w:w="1984" w:type="dxa"/>
          </w:tcPr>
          <w:p w14:paraId="5B8F8902" w14:textId="6C02661E" w:rsidR="00CA47FA" w:rsidRDefault="00CA47FA" w:rsidP="00CA47FA">
            <w:pPr>
              <w:rPr>
                <w:rFonts w:ascii="Calibri" w:hAnsi="Calibri" w:cs="Calibri"/>
                <w:color w:val="000000" w:themeColor="text1"/>
                <w:szCs w:val="21"/>
              </w:rPr>
            </w:pPr>
            <w:r>
              <w:rPr>
                <w:rFonts w:ascii="Calibri" w:hAnsi="Calibri" w:cs="Calibri" w:hint="eastAsia"/>
                <w:color w:val="000000" w:themeColor="text1"/>
                <w:szCs w:val="21"/>
              </w:rPr>
              <w:t>头像</w:t>
            </w:r>
            <w:r>
              <w:rPr>
                <w:rFonts w:ascii="Calibri" w:hAnsi="Calibri" w:cs="Calibri" w:hint="eastAsia"/>
                <w:color w:val="000000" w:themeColor="text1"/>
                <w:szCs w:val="21"/>
              </w:rPr>
              <w:t>url</w:t>
            </w:r>
          </w:p>
        </w:tc>
        <w:tc>
          <w:tcPr>
            <w:tcW w:w="964" w:type="dxa"/>
          </w:tcPr>
          <w:p w14:paraId="0A8D6C27" w14:textId="77777777" w:rsidR="00CA47FA" w:rsidRDefault="00CA47FA" w:rsidP="00CA47FA">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p w14:paraId="2C87F994" w14:textId="2C386528" w:rsidR="001C7EED" w:rsidRPr="00663E33" w:rsidRDefault="001C7EED" w:rsidP="00CA47FA">
            <w:pPr>
              <w:rPr>
                <w:rFonts w:ascii="Calibri" w:hAnsi="Calibri" w:cs="Calibri"/>
                <w:color w:val="000000" w:themeColor="text1"/>
                <w:szCs w:val="21"/>
              </w:rPr>
            </w:pPr>
          </w:p>
        </w:tc>
        <w:tc>
          <w:tcPr>
            <w:tcW w:w="709" w:type="dxa"/>
          </w:tcPr>
          <w:p w14:paraId="777E7329" w14:textId="1D6BE28E" w:rsidR="00CA47FA" w:rsidRPr="00663E33" w:rsidRDefault="00CA47FA" w:rsidP="00CA47FA">
            <w:pPr>
              <w:rPr>
                <w:rFonts w:ascii="Calibri" w:hAnsi="Calibri" w:cs="Calibri"/>
                <w:color w:val="000000" w:themeColor="text1"/>
                <w:szCs w:val="21"/>
              </w:rPr>
            </w:pPr>
          </w:p>
        </w:tc>
        <w:tc>
          <w:tcPr>
            <w:tcW w:w="3434" w:type="dxa"/>
          </w:tcPr>
          <w:p w14:paraId="4914E846" w14:textId="77777777" w:rsidR="00CA47FA" w:rsidRPr="00663E33" w:rsidRDefault="00CA47FA" w:rsidP="00CA47FA">
            <w:pPr>
              <w:rPr>
                <w:rFonts w:ascii="Calibri" w:hAnsi="Calibri" w:cs="Calibri"/>
                <w:color w:val="000000" w:themeColor="text1"/>
                <w:szCs w:val="21"/>
              </w:rPr>
            </w:pPr>
          </w:p>
        </w:tc>
      </w:tr>
      <w:tr w:rsidR="00CA47FA" w:rsidRPr="00663E33" w14:paraId="7F92F360" w14:textId="77777777" w:rsidTr="005F5A2E">
        <w:trPr>
          <w:trHeight w:val="267"/>
        </w:trPr>
        <w:tc>
          <w:tcPr>
            <w:tcW w:w="3006" w:type="dxa"/>
            <w:gridSpan w:val="2"/>
          </w:tcPr>
          <w:p w14:paraId="17E321FD" w14:textId="2444716B" w:rsidR="00CA47FA" w:rsidRPr="00663E33" w:rsidRDefault="00CA47FA" w:rsidP="00CA47FA">
            <w:pPr>
              <w:ind w:firstLineChars="100" w:firstLine="200"/>
              <w:rPr>
                <w:rFonts w:ascii="Calibri" w:hAnsi="Calibri" w:cs="Calibri"/>
                <w:color w:val="000000" w:themeColor="text1"/>
                <w:sz w:val="21"/>
                <w:szCs w:val="21"/>
              </w:rPr>
            </w:pPr>
            <w:r>
              <w:rPr>
                <w:rFonts w:hint="eastAsia"/>
              </w:rPr>
              <w:t>relation</w:t>
            </w:r>
            <w:ins w:id="90" w:author="世驹 丁" w:date="2019-02-20T15:26:00Z">
              <w:r w:rsidR="00144765">
                <w:rPr>
                  <w:rFonts w:hint="eastAsia"/>
                </w:rPr>
                <w:t>Type</w:t>
              </w:r>
            </w:ins>
          </w:p>
        </w:tc>
        <w:tc>
          <w:tcPr>
            <w:tcW w:w="1984" w:type="dxa"/>
          </w:tcPr>
          <w:p w14:paraId="7F9BB86E" w14:textId="312581F6" w:rsidR="00CA47FA" w:rsidRPr="00663E33" w:rsidRDefault="00CA47FA" w:rsidP="00CA47FA">
            <w:pPr>
              <w:rPr>
                <w:rFonts w:ascii="Calibri" w:hAnsi="Calibri" w:cs="Calibri"/>
                <w:color w:val="000000" w:themeColor="text1"/>
                <w:sz w:val="21"/>
                <w:szCs w:val="21"/>
              </w:rPr>
            </w:pPr>
            <w:r>
              <w:rPr>
                <w:rFonts w:hint="eastAsia"/>
              </w:rPr>
              <w:t>与被监控人的关系</w:t>
            </w:r>
          </w:p>
        </w:tc>
        <w:tc>
          <w:tcPr>
            <w:tcW w:w="964" w:type="dxa"/>
          </w:tcPr>
          <w:p w14:paraId="13FF45C8" w14:textId="00DCF60C" w:rsidR="00CA47FA" w:rsidRPr="00663E33" w:rsidRDefault="00CA47FA" w:rsidP="00CA47FA">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4324B9D6" w14:textId="77777777" w:rsidR="00CA47FA" w:rsidRPr="00663E33" w:rsidRDefault="00CA47FA" w:rsidP="00CA47FA">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72FA18B6" w14:textId="77777777" w:rsidR="00CA47FA" w:rsidRPr="00663E33" w:rsidRDefault="00CA47FA" w:rsidP="00CA47FA">
            <w:pPr>
              <w:rPr>
                <w:rFonts w:ascii="Calibri" w:hAnsi="Calibri" w:cs="Calibri"/>
                <w:color w:val="000000" w:themeColor="text1"/>
                <w:sz w:val="21"/>
                <w:szCs w:val="21"/>
              </w:rPr>
            </w:pPr>
          </w:p>
        </w:tc>
      </w:tr>
      <w:tr w:rsidR="00144765" w:rsidRPr="00663E33" w14:paraId="1093D717" w14:textId="77777777" w:rsidTr="005F5A2E">
        <w:trPr>
          <w:trHeight w:val="267"/>
          <w:ins w:id="91" w:author="世驹 丁" w:date="2019-02-20T15:26:00Z"/>
        </w:trPr>
        <w:tc>
          <w:tcPr>
            <w:tcW w:w="3006" w:type="dxa"/>
            <w:gridSpan w:val="2"/>
          </w:tcPr>
          <w:p w14:paraId="08D50732" w14:textId="788EECBA" w:rsidR="00144765" w:rsidRDefault="00144765" w:rsidP="00CA47FA">
            <w:pPr>
              <w:ind w:firstLineChars="100" w:firstLine="200"/>
              <w:rPr>
                <w:ins w:id="92" w:author="世驹 丁" w:date="2019-02-20T15:26:00Z"/>
              </w:rPr>
            </w:pPr>
            <w:ins w:id="93" w:author="世驹 丁" w:date="2019-02-20T15:26:00Z">
              <w:r>
                <w:t>relationTypeName</w:t>
              </w:r>
            </w:ins>
          </w:p>
        </w:tc>
        <w:tc>
          <w:tcPr>
            <w:tcW w:w="1984" w:type="dxa"/>
          </w:tcPr>
          <w:p w14:paraId="6F81B9F1" w14:textId="03DC0829" w:rsidR="00144765" w:rsidRPr="00144765" w:rsidRDefault="00144765" w:rsidP="00CA47FA">
            <w:pPr>
              <w:rPr>
                <w:ins w:id="94" w:author="世驹 丁" w:date="2019-02-20T15:26:00Z"/>
              </w:rPr>
            </w:pPr>
            <w:ins w:id="95" w:author="世驹 丁" w:date="2019-02-20T15:26:00Z">
              <w:r>
                <w:rPr>
                  <w:rFonts w:hint="eastAsia"/>
                </w:rPr>
                <w:t>与被监控人的关系</w:t>
              </w:r>
            </w:ins>
            <w:ins w:id="96" w:author="世驹 丁" w:date="2019-02-20T15:27:00Z">
              <w:r>
                <w:rPr>
                  <w:rFonts w:hint="eastAsia"/>
                </w:rPr>
                <w:t>(</w:t>
              </w:r>
              <w:r>
                <w:rPr>
                  <w:rFonts w:hint="eastAsia"/>
                </w:rPr>
                <w:t>名称</w:t>
              </w:r>
              <w:r>
                <w:rPr>
                  <w:rFonts w:hint="eastAsia"/>
                </w:rPr>
                <w:t>)</w:t>
              </w:r>
            </w:ins>
          </w:p>
        </w:tc>
        <w:tc>
          <w:tcPr>
            <w:tcW w:w="964" w:type="dxa"/>
          </w:tcPr>
          <w:p w14:paraId="5EC735E7" w14:textId="4AC5E48D" w:rsidR="00144765" w:rsidRPr="00663E33" w:rsidRDefault="00144765" w:rsidP="00CA47FA">
            <w:pPr>
              <w:rPr>
                <w:ins w:id="97" w:author="世驹 丁" w:date="2019-02-20T15:26:00Z"/>
                <w:rFonts w:ascii="Calibri" w:hAnsi="Calibri" w:cs="Calibri"/>
                <w:color w:val="000000" w:themeColor="text1"/>
                <w:szCs w:val="21"/>
              </w:rPr>
            </w:pPr>
            <w:ins w:id="98" w:author="世驹 丁" w:date="2019-02-20T15:27:00Z">
              <w:r>
                <w:rPr>
                  <w:rFonts w:ascii="Calibri" w:hAnsi="Calibri" w:cs="Calibri" w:hint="eastAsia"/>
                  <w:color w:val="000000" w:themeColor="text1"/>
                  <w:szCs w:val="21"/>
                </w:rPr>
                <w:t>String</w:t>
              </w:r>
            </w:ins>
          </w:p>
        </w:tc>
        <w:tc>
          <w:tcPr>
            <w:tcW w:w="709" w:type="dxa"/>
          </w:tcPr>
          <w:p w14:paraId="1B6BD9BA" w14:textId="04220B71" w:rsidR="00144765" w:rsidRPr="00663E33" w:rsidRDefault="00144765" w:rsidP="00CA47FA">
            <w:pPr>
              <w:rPr>
                <w:ins w:id="99" w:author="世驹 丁" w:date="2019-02-20T15:26:00Z"/>
                <w:rFonts w:ascii="Calibri" w:hAnsi="Calibri" w:cs="Calibri"/>
                <w:color w:val="000000" w:themeColor="text1"/>
                <w:szCs w:val="21"/>
              </w:rPr>
            </w:pPr>
            <w:ins w:id="100" w:author="世驹 丁" w:date="2019-02-20T15:27:00Z">
              <w:r>
                <w:rPr>
                  <w:rFonts w:ascii="Calibri" w:hAnsi="Calibri" w:cs="Calibri" w:hint="eastAsia"/>
                  <w:color w:val="000000" w:themeColor="text1"/>
                  <w:szCs w:val="21"/>
                </w:rPr>
                <w:t>是</w:t>
              </w:r>
            </w:ins>
          </w:p>
        </w:tc>
        <w:tc>
          <w:tcPr>
            <w:tcW w:w="3434" w:type="dxa"/>
          </w:tcPr>
          <w:p w14:paraId="138C8340" w14:textId="77777777" w:rsidR="00144765" w:rsidRPr="00663E33" w:rsidRDefault="00144765" w:rsidP="00CA47FA">
            <w:pPr>
              <w:rPr>
                <w:ins w:id="101" w:author="世驹 丁" w:date="2019-02-20T15:26:00Z"/>
                <w:rFonts w:ascii="Calibri" w:hAnsi="Calibri" w:cs="Calibri"/>
                <w:color w:val="000000" w:themeColor="text1"/>
                <w:szCs w:val="21"/>
              </w:rPr>
            </w:pPr>
          </w:p>
        </w:tc>
      </w:tr>
      <w:tr w:rsidR="00CA47FA" w:rsidRPr="00663E33" w14:paraId="259C01FB" w14:textId="77777777" w:rsidTr="005F5A2E">
        <w:trPr>
          <w:trHeight w:val="267"/>
        </w:trPr>
        <w:tc>
          <w:tcPr>
            <w:tcW w:w="3006" w:type="dxa"/>
            <w:gridSpan w:val="2"/>
          </w:tcPr>
          <w:p w14:paraId="438FB46B" w14:textId="644981CD" w:rsidR="00CA47FA" w:rsidRPr="00663E33" w:rsidRDefault="00CA47FA" w:rsidP="00CA47FA">
            <w:pPr>
              <w:ind w:firstLineChars="100" w:firstLine="200"/>
              <w:rPr>
                <w:rFonts w:ascii="Calibri" w:hAnsi="Calibri" w:cs="Calibri"/>
                <w:color w:val="000000" w:themeColor="text1"/>
                <w:sz w:val="21"/>
                <w:szCs w:val="21"/>
              </w:rPr>
            </w:pPr>
            <w:r>
              <w:t>phone</w:t>
            </w:r>
          </w:p>
        </w:tc>
        <w:tc>
          <w:tcPr>
            <w:tcW w:w="1984" w:type="dxa"/>
          </w:tcPr>
          <w:p w14:paraId="7B09412A" w14:textId="6405FB07" w:rsidR="00CA47FA" w:rsidRPr="00663E33" w:rsidRDefault="00CA47FA" w:rsidP="00CA47FA">
            <w:pPr>
              <w:rPr>
                <w:rFonts w:ascii="Calibri" w:hAnsi="Calibri" w:cs="Calibri"/>
                <w:color w:val="000000" w:themeColor="text1"/>
                <w:sz w:val="21"/>
                <w:szCs w:val="21"/>
              </w:rPr>
            </w:pPr>
            <w:r>
              <w:rPr>
                <w:rFonts w:hint="eastAsia"/>
              </w:rPr>
              <w:t>联系电话</w:t>
            </w:r>
          </w:p>
        </w:tc>
        <w:tc>
          <w:tcPr>
            <w:tcW w:w="964" w:type="dxa"/>
          </w:tcPr>
          <w:p w14:paraId="2D15CF5C" w14:textId="2CB75AFC" w:rsidR="00CA47FA" w:rsidRPr="00663E33" w:rsidRDefault="00CA47FA" w:rsidP="00CA47FA">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38C0D3DD" w14:textId="77777777" w:rsidR="00CA47FA" w:rsidRPr="00663E33" w:rsidRDefault="00CA47FA" w:rsidP="00CA47FA">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588C9E26" w14:textId="77777777" w:rsidR="00CA47FA" w:rsidRPr="00663E33" w:rsidRDefault="00CA47FA" w:rsidP="00CA47FA">
            <w:pPr>
              <w:rPr>
                <w:rFonts w:ascii="Calibri" w:hAnsi="Calibri" w:cs="Calibri"/>
                <w:color w:val="000000" w:themeColor="text1"/>
                <w:sz w:val="21"/>
                <w:szCs w:val="21"/>
              </w:rPr>
            </w:pPr>
          </w:p>
        </w:tc>
      </w:tr>
      <w:tr w:rsidR="00CA47FA" w:rsidRPr="00663E33" w14:paraId="6614A33B" w14:textId="77777777" w:rsidTr="005F5A2E">
        <w:trPr>
          <w:trHeight w:val="267"/>
        </w:trPr>
        <w:tc>
          <w:tcPr>
            <w:tcW w:w="3006" w:type="dxa"/>
            <w:gridSpan w:val="2"/>
          </w:tcPr>
          <w:p w14:paraId="6D04BC6B" w14:textId="37B0A681" w:rsidR="00CA47FA" w:rsidRPr="00663E33" w:rsidRDefault="00CA47FA" w:rsidP="00CA47FA">
            <w:pPr>
              <w:ind w:firstLineChars="100" w:firstLine="200"/>
              <w:rPr>
                <w:rFonts w:ascii="Calibri" w:hAnsi="Calibri" w:cs="Calibri"/>
                <w:color w:val="000000" w:themeColor="text1"/>
                <w:sz w:val="21"/>
                <w:szCs w:val="21"/>
              </w:rPr>
            </w:pPr>
            <w:r>
              <w:t>email</w:t>
            </w:r>
          </w:p>
        </w:tc>
        <w:tc>
          <w:tcPr>
            <w:tcW w:w="1984" w:type="dxa"/>
          </w:tcPr>
          <w:p w14:paraId="69BD4496" w14:textId="37E85B4A" w:rsidR="00CA47FA" w:rsidRPr="00663E33" w:rsidRDefault="00CA47FA" w:rsidP="00CA47FA">
            <w:pPr>
              <w:rPr>
                <w:rFonts w:ascii="Calibri" w:hAnsi="Calibri" w:cs="Calibri"/>
                <w:color w:val="000000" w:themeColor="text1"/>
                <w:sz w:val="21"/>
                <w:szCs w:val="21"/>
              </w:rPr>
            </w:pPr>
            <w:r>
              <w:rPr>
                <w:rFonts w:hint="eastAsia"/>
              </w:rPr>
              <w:t>联系邮件</w:t>
            </w:r>
          </w:p>
        </w:tc>
        <w:tc>
          <w:tcPr>
            <w:tcW w:w="964" w:type="dxa"/>
          </w:tcPr>
          <w:p w14:paraId="1CFD281A" w14:textId="3DE91CF7" w:rsidR="00CA47FA" w:rsidRPr="00663E33" w:rsidRDefault="00CA47FA" w:rsidP="00CA47FA">
            <w:pPr>
              <w:rPr>
                <w:rFonts w:ascii="Calibri" w:hAnsi="Calibri" w:cs="Calibri"/>
                <w:color w:val="000000" w:themeColor="text1"/>
                <w:sz w:val="21"/>
                <w:szCs w:val="21"/>
              </w:rPr>
            </w:pPr>
            <w:r w:rsidRPr="00663E33">
              <w:rPr>
                <w:rFonts w:ascii="Calibri" w:hAnsi="Calibri" w:cs="Calibri"/>
                <w:color w:val="000000" w:themeColor="text1"/>
                <w:sz w:val="21"/>
                <w:szCs w:val="21"/>
              </w:rPr>
              <w:t>String</w:t>
            </w:r>
          </w:p>
        </w:tc>
        <w:tc>
          <w:tcPr>
            <w:tcW w:w="709" w:type="dxa"/>
          </w:tcPr>
          <w:p w14:paraId="36F83FB8" w14:textId="77777777" w:rsidR="00CA47FA" w:rsidRPr="00663E33" w:rsidRDefault="00CA47FA" w:rsidP="00CA47FA">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6CB13A40" w14:textId="77777777" w:rsidR="00CA47FA" w:rsidRPr="00663E33" w:rsidRDefault="00CA47FA" w:rsidP="00CA47FA">
            <w:pPr>
              <w:rPr>
                <w:rFonts w:ascii="Calibri" w:hAnsi="Calibri" w:cs="Calibri"/>
                <w:color w:val="000000" w:themeColor="text1"/>
                <w:sz w:val="21"/>
                <w:szCs w:val="21"/>
              </w:rPr>
            </w:pPr>
          </w:p>
        </w:tc>
      </w:tr>
      <w:tr w:rsidR="00CA47FA" w:rsidRPr="00663E33" w14:paraId="7F0F9EC1" w14:textId="77777777" w:rsidTr="005F5A2E">
        <w:trPr>
          <w:trHeight w:val="267"/>
        </w:trPr>
        <w:tc>
          <w:tcPr>
            <w:tcW w:w="3006" w:type="dxa"/>
            <w:gridSpan w:val="2"/>
          </w:tcPr>
          <w:p w14:paraId="40C7038C" w14:textId="39B66508" w:rsidR="00CA47FA" w:rsidRDefault="00CA47FA" w:rsidP="00CA47FA">
            <w:pPr>
              <w:ind w:firstLineChars="100" w:firstLine="200"/>
              <w:rPr>
                <w:rFonts w:ascii="Calibri" w:hAnsi="Calibri" w:cs="Calibri"/>
                <w:color w:val="000000" w:themeColor="text1"/>
                <w:szCs w:val="21"/>
              </w:rPr>
            </w:pPr>
            <w:r>
              <w:t>address</w:t>
            </w:r>
          </w:p>
        </w:tc>
        <w:tc>
          <w:tcPr>
            <w:tcW w:w="1984" w:type="dxa"/>
          </w:tcPr>
          <w:p w14:paraId="2DDFE807" w14:textId="572D2176" w:rsidR="00CA47FA" w:rsidRDefault="00CA47FA" w:rsidP="00CA47FA">
            <w:pPr>
              <w:rPr>
                <w:rFonts w:ascii="Calibri" w:hAnsi="Calibri" w:cs="Calibri"/>
                <w:color w:val="000000" w:themeColor="text1"/>
                <w:szCs w:val="21"/>
              </w:rPr>
            </w:pPr>
            <w:r>
              <w:rPr>
                <w:rFonts w:hint="eastAsia"/>
              </w:rPr>
              <w:t>联系地址</w:t>
            </w:r>
          </w:p>
        </w:tc>
        <w:tc>
          <w:tcPr>
            <w:tcW w:w="964" w:type="dxa"/>
          </w:tcPr>
          <w:p w14:paraId="01D52A0A" w14:textId="77777777" w:rsidR="00CA47FA" w:rsidRDefault="00CA47FA" w:rsidP="00CA47FA">
            <w:pPr>
              <w:rPr>
                <w:rFonts w:ascii="Calibri" w:hAnsi="Calibri" w:cs="Calibri"/>
                <w:color w:val="000000" w:themeColor="text1"/>
                <w:szCs w:val="21"/>
              </w:rPr>
            </w:pPr>
            <w:r>
              <w:rPr>
                <w:rFonts w:ascii="Calibri" w:hAnsi="Calibri" w:cs="Calibri"/>
                <w:color w:val="000000" w:themeColor="text1"/>
                <w:szCs w:val="21"/>
              </w:rPr>
              <w:t>String</w:t>
            </w:r>
          </w:p>
        </w:tc>
        <w:tc>
          <w:tcPr>
            <w:tcW w:w="709" w:type="dxa"/>
          </w:tcPr>
          <w:p w14:paraId="69BA7EC6" w14:textId="77777777" w:rsidR="00CA47FA" w:rsidRPr="00663E33" w:rsidRDefault="00CA47FA" w:rsidP="00CA47FA">
            <w:pPr>
              <w:rPr>
                <w:rFonts w:ascii="Calibri" w:hAnsi="Calibri" w:cs="Calibri"/>
                <w:color w:val="000000" w:themeColor="text1"/>
                <w:szCs w:val="21"/>
              </w:rPr>
            </w:pPr>
            <w:r>
              <w:rPr>
                <w:rFonts w:ascii="Calibri" w:hAnsi="Calibri" w:cs="Calibri" w:hint="eastAsia"/>
                <w:color w:val="000000" w:themeColor="text1"/>
                <w:szCs w:val="21"/>
              </w:rPr>
              <w:t>是</w:t>
            </w:r>
          </w:p>
        </w:tc>
        <w:tc>
          <w:tcPr>
            <w:tcW w:w="3434" w:type="dxa"/>
          </w:tcPr>
          <w:p w14:paraId="329E542A" w14:textId="77777777" w:rsidR="00CA47FA" w:rsidRPr="00663E33" w:rsidRDefault="00CA47FA" w:rsidP="00CA47FA">
            <w:pPr>
              <w:rPr>
                <w:rFonts w:ascii="Calibri" w:hAnsi="Calibri" w:cs="Calibri"/>
                <w:color w:val="000000" w:themeColor="text1"/>
                <w:szCs w:val="21"/>
              </w:rPr>
            </w:pPr>
          </w:p>
        </w:tc>
      </w:tr>
    </w:tbl>
    <w:p w14:paraId="154A479B" w14:textId="7C14930E" w:rsidR="00701CD8" w:rsidRDefault="00701CD8" w:rsidP="00701CD8">
      <w:pPr>
        <w:rPr>
          <w:ins w:id="102" w:author="世驹 丁" w:date="2019-02-25T16:56:00Z"/>
        </w:rPr>
      </w:pPr>
    </w:p>
    <w:p w14:paraId="3C5A6F6E" w14:textId="77777777" w:rsidR="00FD6F54" w:rsidRPr="00B82436" w:rsidRDefault="00FD6F54" w:rsidP="00701CD8"/>
    <w:p w14:paraId="126AEE6E" w14:textId="5DA9B197" w:rsidR="00701CD8" w:rsidRDefault="00701CD8" w:rsidP="00B82436"/>
    <w:p w14:paraId="1E125230" w14:textId="5BB6D07A" w:rsidR="00701CD8" w:rsidRDefault="00701CD8" w:rsidP="00701CD8">
      <w:pPr>
        <w:pStyle w:val="4"/>
      </w:pPr>
      <w:r>
        <w:t>3.2.4</w:t>
      </w:r>
      <w:r w:rsidR="001F0FBF">
        <w:rPr>
          <w:rFonts w:hint="eastAsia"/>
        </w:rPr>
        <w:t>报警警情</w:t>
      </w:r>
      <w:r>
        <w:rPr>
          <w:rFonts w:hint="eastAsia"/>
        </w:rPr>
        <w:t>被监控人员轨迹接口</w:t>
      </w:r>
    </w:p>
    <w:tbl>
      <w:tblPr>
        <w:tblStyle w:val="11"/>
        <w:tblW w:w="10097" w:type="dxa"/>
        <w:tblInd w:w="-459" w:type="dxa"/>
        <w:tblLayout w:type="fixed"/>
        <w:tblLook w:val="04A0" w:firstRow="1" w:lastRow="0" w:firstColumn="1" w:lastColumn="0" w:noHBand="0" w:noVBand="1"/>
      </w:tblPr>
      <w:tblGrid>
        <w:gridCol w:w="1843"/>
        <w:gridCol w:w="1163"/>
        <w:gridCol w:w="2268"/>
        <w:gridCol w:w="680"/>
        <w:gridCol w:w="709"/>
        <w:gridCol w:w="3434"/>
      </w:tblGrid>
      <w:tr w:rsidR="00701CD8" w:rsidRPr="00663E33" w14:paraId="32748C12" w14:textId="77777777" w:rsidTr="001C7EED">
        <w:tc>
          <w:tcPr>
            <w:tcW w:w="1843" w:type="dxa"/>
            <w:shd w:val="clear" w:color="auto" w:fill="00B0F0"/>
          </w:tcPr>
          <w:p w14:paraId="3FE7CC10"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接口地址</w:t>
            </w:r>
          </w:p>
        </w:tc>
        <w:tc>
          <w:tcPr>
            <w:tcW w:w="8254" w:type="dxa"/>
            <w:gridSpan w:val="5"/>
          </w:tcPr>
          <w:p w14:paraId="3A8C465F" w14:textId="2FCC4745"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Get</w:t>
            </w:r>
            <w:r w:rsidR="009C0AAC">
              <w:rPr>
                <w:rFonts w:ascii="Calibri" w:hAnsi="Calibri" w:cs="Calibri"/>
                <w:color w:val="000000" w:themeColor="text1"/>
                <w:kern w:val="2"/>
                <w:sz w:val="21"/>
                <w:szCs w:val="21"/>
              </w:rPr>
              <w:t>Person</w:t>
            </w:r>
            <w:r>
              <w:rPr>
                <w:rFonts w:ascii="Calibri" w:hAnsi="Calibri" w:cs="Calibri"/>
                <w:color w:val="000000" w:themeColor="text1"/>
                <w:kern w:val="2"/>
                <w:sz w:val="21"/>
                <w:szCs w:val="21"/>
              </w:rPr>
              <w:t>Trace</w:t>
            </w:r>
            <w:r w:rsidRPr="00663E33">
              <w:rPr>
                <w:rFonts w:ascii="Calibri" w:hAnsi="Calibri" w:cs="Calibri"/>
                <w:color w:val="000000" w:themeColor="text1"/>
                <w:kern w:val="2"/>
                <w:sz w:val="21"/>
                <w:szCs w:val="21"/>
              </w:rPr>
              <w:t>.do</w:t>
            </w:r>
          </w:p>
        </w:tc>
      </w:tr>
      <w:tr w:rsidR="00701CD8" w:rsidRPr="00663E33" w14:paraId="7BBC663D" w14:textId="77777777" w:rsidTr="001C7EED">
        <w:tc>
          <w:tcPr>
            <w:tcW w:w="1843" w:type="dxa"/>
            <w:tcBorders>
              <w:bottom w:val="single" w:sz="4" w:space="0" w:color="auto"/>
            </w:tcBorders>
            <w:shd w:val="clear" w:color="auto" w:fill="00B0F0"/>
          </w:tcPr>
          <w:p w14:paraId="3C2E550C"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58818446"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POST</w:t>
            </w:r>
          </w:p>
        </w:tc>
      </w:tr>
      <w:tr w:rsidR="00701CD8" w:rsidRPr="00663E33" w14:paraId="44DE24AF" w14:textId="77777777" w:rsidTr="001C7EED">
        <w:tc>
          <w:tcPr>
            <w:tcW w:w="1843" w:type="dxa"/>
            <w:tcBorders>
              <w:bottom w:val="single" w:sz="4" w:space="0" w:color="auto"/>
            </w:tcBorders>
            <w:shd w:val="clear" w:color="auto" w:fill="00B0F0"/>
          </w:tcPr>
          <w:p w14:paraId="05AB392F"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14BD7FD7" w14:textId="79C21756" w:rsidR="00701CD8" w:rsidRPr="00663E33" w:rsidRDefault="00FA283C" w:rsidP="001C7EED">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查询报警警情对应的被监控人员的轨迹信息</w:t>
            </w:r>
            <w:r w:rsidRPr="00B82436">
              <w:rPr>
                <w:rFonts w:ascii="Calibri" w:hAnsi="Calibri" w:cs="Calibri" w:hint="eastAsia"/>
                <w:color w:val="000000" w:themeColor="text1"/>
                <w:kern w:val="2"/>
                <w:sz w:val="21"/>
                <w:szCs w:val="21"/>
              </w:rPr>
              <w:t>接口</w:t>
            </w:r>
          </w:p>
        </w:tc>
      </w:tr>
      <w:tr w:rsidR="00701CD8" w:rsidRPr="00663E33" w14:paraId="3641069C" w14:textId="77777777" w:rsidTr="001C7EED">
        <w:trPr>
          <w:trHeight w:val="267"/>
        </w:trPr>
        <w:tc>
          <w:tcPr>
            <w:tcW w:w="10097" w:type="dxa"/>
            <w:gridSpan w:val="6"/>
            <w:shd w:val="clear" w:color="auto" w:fill="00B0F0"/>
          </w:tcPr>
          <w:p w14:paraId="193235A7"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输入参数</w:t>
            </w:r>
          </w:p>
        </w:tc>
      </w:tr>
      <w:tr w:rsidR="00701CD8" w:rsidRPr="00663E33" w14:paraId="507216F8" w14:textId="77777777" w:rsidTr="001E1946">
        <w:trPr>
          <w:trHeight w:val="267"/>
        </w:trPr>
        <w:tc>
          <w:tcPr>
            <w:tcW w:w="3006" w:type="dxa"/>
            <w:gridSpan w:val="2"/>
            <w:shd w:val="clear" w:color="auto" w:fill="00B0F0"/>
          </w:tcPr>
          <w:p w14:paraId="77A75853"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2268" w:type="dxa"/>
            <w:shd w:val="clear" w:color="auto" w:fill="00B0F0"/>
          </w:tcPr>
          <w:p w14:paraId="69F45732"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680" w:type="dxa"/>
            <w:shd w:val="clear" w:color="auto" w:fill="00B0F0"/>
          </w:tcPr>
          <w:p w14:paraId="5DC1FA7F"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75B3B219"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09C472BB"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D22301" w:rsidRPr="00663E33" w14:paraId="05D633DD" w14:textId="77777777" w:rsidTr="001E1946">
        <w:trPr>
          <w:trHeight w:val="267"/>
        </w:trPr>
        <w:tc>
          <w:tcPr>
            <w:tcW w:w="3006" w:type="dxa"/>
            <w:gridSpan w:val="2"/>
            <w:tcBorders>
              <w:bottom w:val="single" w:sz="4" w:space="0" w:color="auto"/>
            </w:tcBorders>
          </w:tcPr>
          <w:p w14:paraId="43E81A49" w14:textId="02A5697E" w:rsidR="00D22301" w:rsidRPr="00DB3DF8" w:rsidRDefault="00D22301" w:rsidP="00D22301">
            <w:r>
              <w:lastRenderedPageBreak/>
              <w:t>d</w:t>
            </w:r>
            <w:r>
              <w:rPr>
                <w:rFonts w:hint="eastAsia"/>
              </w:rPr>
              <w:t>eviceN</w:t>
            </w:r>
            <w:r>
              <w:t>umber</w:t>
            </w:r>
          </w:p>
        </w:tc>
        <w:tc>
          <w:tcPr>
            <w:tcW w:w="2268" w:type="dxa"/>
            <w:tcBorders>
              <w:bottom w:val="single" w:sz="4" w:space="0" w:color="auto"/>
            </w:tcBorders>
          </w:tcPr>
          <w:p w14:paraId="3A453577" w14:textId="2C90F7C4" w:rsidR="00D22301" w:rsidRPr="00DB3DF8" w:rsidRDefault="00D22301" w:rsidP="00D22301">
            <w:r>
              <w:rPr>
                <w:rFonts w:hint="eastAsia"/>
              </w:rPr>
              <w:t>设备编号</w:t>
            </w:r>
          </w:p>
        </w:tc>
        <w:tc>
          <w:tcPr>
            <w:tcW w:w="680" w:type="dxa"/>
            <w:tcBorders>
              <w:bottom w:val="single" w:sz="4" w:space="0" w:color="auto"/>
            </w:tcBorders>
          </w:tcPr>
          <w:p w14:paraId="0C20F2FF" w14:textId="086779EF" w:rsidR="00D22301" w:rsidRPr="00DB3DF8" w:rsidRDefault="00D22301" w:rsidP="00D22301">
            <w:r w:rsidRPr="00652623">
              <w:rPr>
                <w:rFonts w:ascii="Calibri" w:hAnsi="Calibri" w:cs="Calibri"/>
                <w:color w:val="000000" w:themeColor="text1"/>
                <w:sz w:val="21"/>
                <w:szCs w:val="21"/>
              </w:rPr>
              <w:t>String</w:t>
            </w:r>
          </w:p>
        </w:tc>
        <w:tc>
          <w:tcPr>
            <w:tcW w:w="709" w:type="dxa"/>
            <w:tcBorders>
              <w:bottom w:val="single" w:sz="4" w:space="0" w:color="auto"/>
            </w:tcBorders>
          </w:tcPr>
          <w:p w14:paraId="6716CF2A" w14:textId="749B485D" w:rsidR="00D22301" w:rsidRPr="00DB3DF8" w:rsidRDefault="00D22301" w:rsidP="00D22301">
            <w:r>
              <w:rPr>
                <w:rFonts w:ascii="Calibri" w:hAnsi="Calibri" w:cs="Calibri" w:hint="eastAsia"/>
                <w:color w:val="000000" w:themeColor="text1"/>
                <w:szCs w:val="21"/>
              </w:rPr>
              <w:t>是</w:t>
            </w:r>
          </w:p>
        </w:tc>
        <w:tc>
          <w:tcPr>
            <w:tcW w:w="3434" w:type="dxa"/>
            <w:tcBorders>
              <w:bottom w:val="single" w:sz="4" w:space="0" w:color="auto"/>
            </w:tcBorders>
          </w:tcPr>
          <w:p w14:paraId="711676BD" w14:textId="5E2FCF28" w:rsidR="00D22301" w:rsidRDefault="00D22301" w:rsidP="00D22301">
            <w:r>
              <w:rPr>
                <w:rFonts w:ascii="Calibri" w:hAnsi="Calibri" w:cs="Calibri" w:hint="eastAsia"/>
                <w:color w:val="000000" w:themeColor="text1"/>
                <w:szCs w:val="21"/>
              </w:rPr>
              <w:t>电子脚环的设备编号</w:t>
            </w:r>
          </w:p>
        </w:tc>
      </w:tr>
      <w:tr w:rsidR="00701CD8" w:rsidRPr="00663E33" w14:paraId="47E6A6EA" w14:textId="77777777" w:rsidTr="001E1946">
        <w:trPr>
          <w:trHeight w:val="267"/>
        </w:trPr>
        <w:tc>
          <w:tcPr>
            <w:tcW w:w="3006" w:type="dxa"/>
            <w:gridSpan w:val="2"/>
            <w:tcBorders>
              <w:bottom w:val="single" w:sz="4" w:space="0" w:color="auto"/>
            </w:tcBorders>
          </w:tcPr>
          <w:p w14:paraId="05905ADD" w14:textId="77777777" w:rsidR="00701CD8" w:rsidRPr="00DB3DF8" w:rsidRDefault="00701CD8" w:rsidP="001C7EED">
            <w:r>
              <w:rPr>
                <w:rFonts w:hint="eastAsia"/>
              </w:rPr>
              <w:t>startTime</w:t>
            </w:r>
          </w:p>
        </w:tc>
        <w:tc>
          <w:tcPr>
            <w:tcW w:w="2268" w:type="dxa"/>
            <w:tcBorders>
              <w:bottom w:val="single" w:sz="4" w:space="0" w:color="auto"/>
            </w:tcBorders>
          </w:tcPr>
          <w:p w14:paraId="0DFA7EE5" w14:textId="77777777" w:rsidR="00701CD8" w:rsidRPr="00DB3DF8" w:rsidRDefault="00701CD8" w:rsidP="001C7EED">
            <w:r>
              <w:rPr>
                <w:rFonts w:hint="eastAsia"/>
              </w:rPr>
              <w:t>开始时间</w:t>
            </w:r>
          </w:p>
        </w:tc>
        <w:tc>
          <w:tcPr>
            <w:tcW w:w="680" w:type="dxa"/>
            <w:tcBorders>
              <w:bottom w:val="single" w:sz="4" w:space="0" w:color="auto"/>
            </w:tcBorders>
          </w:tcPr>
          <w:p w14:paraId="5DE2C9EB" w14:textId="79A0A336" w:rsidR="00701CD8" w:rsidRPr="00DB3DF8" w:rsidRDefault="00FE7682" w:rsidP="001C7EED">
            <w:r>
              <w:rPr>
                <w:rFonts w:hint="eastAsia"/>
              </w:rPr>
              <w:t>String</w:t>
            </w:r>
          </w:p>
        </w:tc>
        <w:tc>
          <w:tcPr>
            <w:tcW w:w="709" w:type="dxa"/>
            <w:tcBorders>
              <w:bottom w:val="single" w:sz="4" w:space="0" w:color="auto"/>
            </w:tcBorders>
          </w:tcPr>
          <w:p w14:paraId="60691516" w14:textId="77777777" w:rsidR="00701CD8" w:rsidRPr="00DB3DF8" w:rsidRDefault="00701CD8" w:rsidP="001C7EED">
            <w:r>
              <w:rPr>
                <w:rFonts w:hint="eastAsia"/>
              </w:rPr>
              <w:t>是</w:t>
            </w:r>
          </w:p>
        </w:tc>
        <w:tc>
          <w:tcPr>
            <w:tcW w:w="3434" w:type="dxa"/>
            <w:tcBorders>
              <w:bottom w:val="single" w:sz="4" w:space="0" w:color="auto"/>
            </w:tcBorders>
          </w:tcPr>
          <w:p w14:paraId="3A5AC93B" w14:textId="77777777" w:rsidR="00701CD8" w:rsidRPr="00DB3DF8" w:rsidRDefault="00701CD8" w:rsidP="001C7EED"/>
        </w:tc>
      </w:tr>
      <w:tr w:rsidR="00701CD8" w:rsidRPr="00663E33" w14:paraId="1033D56C" w14:textId="77777777" w:rsidTr="001E1946">
        <w:trPr>
          <w:trHeight w:val="267"/>
        </w:trPr>
        <w:tc>
          <w:tcPr>
            <w:tcW w:w="3006" w:type="dxa"/>
            <w:gridSpan w:val="2"/>
            <w:tcBorders>
              <w:bottom w:val="single" w:sz="4" w:space="0" w:color="auto"/>
            </w:tcBorders>
          </w:tcPr>
          <w:p w14:paraId="769E279C" w14:textId="77777777" w:rsidR="00701CD8" w:rsidRDefault="00701CD8" w:rsidP="001C7EED">
            <w:r>
              <w:rPr>
                <w:rFonts w:hint="eastAsia"/>
              </w:rPr>
              <w:t>endTime</w:t>
            </w:r>
          </w:p>
        </w:tc>
        <w:tc>
          <w:tcPr>
            <w:tcW w:w="2268" w:type="dxa"/>
            <w:tcBorders>
              <w:bottom w:val="single" w:sz="4" w:space="0" w:color="auto"/>
            </w:tcBorders>
          </w:tcPr>
          <w:p w14:paraId="2C628C40" w14:textId="77777777" w:rsidR="00701CD8" w:rsidRDefault="00701CD8" w:rsidP="001C7EED">
            <w:r>
              <w:rPr>
                <w:rFonts w:hint="eastAsia"/>
              </w:rPr>
              <w:t>结束时间</w:t>
            </w:r>
          </w:p>
        </w:tc>
        <w:tc>
          <w:tcPr>
            <w:tcW w:w="680" w:type="dxa"/>
            <w:tcBorders>
              <w:bottom w:val="single" w:sz="4" w:space="0" w:color="auto"/>
            </w:tcBorders>
          </w:tcPr>
          <w:p w14:paraId="5BAB4166" w14:textId="456C3A6B" w:rsidR="00701CD8" w:rsidRDefault="00FE7682" w:rsidP="001C7EED">
            <w:r>
              <w:rPr>
                <w:rFonts w:hint="eastAsia"/>
              </w:rPr>
              <w:t>String</w:t>
            </w:r>
          </w:p>
        </w:tc>
        <w:tc>
          <w:tcPr>
            <w:tcW w:w="709" w:type="dxa"/>
            <w:tcBorders>
              <w:bottom w:val="single" w:sz="4" w:space="0" w:color="auto"/>
            </w:tcBorders>
          </w:tcPr>
          <w:p w14:paraId="53F8D134" w14:textId="77777777" w:rsidR="00701CD8" w:rsidRDefault="00701CD8" w:rsidP="001C7EED">
            <w:r>
              <w:rPr>
                <w:rFonts w:hint="eastAsia"/>
              </w:rPr>
              <w:t>是</w:t>
            </w:r>
          </w:p>
        </w:tc>
        <w:tc>
          <w:tcPr>
            <w:tcW w:w="3434" w:type="dxa"/>
            <w:tcBorders>
              <w:bottom w:val="single" w:sz="4" w:space="0" w:color="auto"/>
            </w:tcBorders>
          </w:tcPr>
          <w:p w14:paraId="0B7E87FE" w14:textId="77777777" w:rsidR="00701CD8" w:rsidRPr="00DB3DF8" w:rsidRDefault="00701CD8" w:rsidP="001C7EED"/>
        </w:tc>
      </w:tr>
      <w:tr w:rsidR="00701CD8" w:rsidRPr="00663E33" w14:paraId="25E071E5" w14:textId="77777777" w:rsidTr="001C7EED">
        <w:trPr>
          <w:trHeight w:val="267"/>
        </w:trPr>
        <w:tc>
          <w:tcPr>
            <w:tcW w:w="10097" w:type="dxa"/>
            <w:gridSpan w:val="6"/>
            <w:shd w:val="clear" w:color="auto" w:fill="00B0F0"/>
          </w:tcPr>
          <w:p w14:paraId="2F8F41EA"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返回信息</w:t>
            </w:r>
          </w:p>
        </w:tc>
      </w:tr>
      <w:tr w:rsidR="00701CD8" w:rsidRPr="00663E33" w14:paraId="6E1DAF2E" w14:textId="77777777" w:rsidTr="001E1946">
        <w:trPr>
          <w:trHeight w:val="267"/>
        </w:trPr>
        <w:tc>
          <w:tcPr>
            <w:tcW w:w="3006" w:type="dxa"/>
            <w:gridSpan w:val="2"/>
            <w:shd w:val="clear" w:color="auto" w:fill="00B0F0"/>
          </w:tcPr>
          <w:p w14:paraId="2E7E2766"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参数名称</w:t>
            </w:r>
          </w:p>
        </w:tc>
        <w:tc>
          <w:tcPr>
            <w:tcW w:w="2268" w:type="dxa"/>
            <w:shd w:val="clear" w:color="auto" w:fill="00B0F0"/>
          </w:tcPr>
          <w:p w14:paraId="38BA394A"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参数含义</w:t>
            </w:r>
          </w:p>
        </w:tc>
        <w:tc>
          <w:tcPr>
            <w:tcW w:w="680" w:type="dxa"/>
            <w:shd w:val="clear" w:color="auto" w:fill="00B0F0"/>
          </w:tcPr>
          <w:p w14:paraId="5B349F6D"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数据类型</w:t>
            </w:r>
          </w:p>
        </w:tc>
        <w:tc>
          <w:tcPr>
            <w:tcW w:w="709" w:type="dxa"/>
            <w:shd w:val="clear" w:color="auto" w:fill="00B0F0"/>
          </w:tcPr>
          <w:p w14:paraId="0CD506BF"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必填</w:t>
            </w:r>
          </w:p>
        </w:tc>
        <w:tc>
          <w:tcPr>
            <w:tcW w:w="3434" w:type="dxa"/>
            <w:shd w:val="clear" w:color="auto" w:fill="00B0F0"/>
          </w:tcPr>
          <w:p w14:paraId="6370814F" w14:textId="77777777" w:rsidR="00701CD8" w:rsidRPr="00663E33" w:rsidRDefault="00701CD8" w:rsidP="001C7EED">
            <w:pPr>
              <w:rPr>
                <w:rFonts w:ascii="Calibri" w:hAnsi="Calibri" w:cs="Calibri"/>
                <w:color w:val="000000" w:themeColor="text1"/>
                <w:kern w:val="2"/>
                <w:sz w:val="21"/>
                <w:szCs w:val="21"/>
              </w:rPr>
            </w:pPr>
            <w:r w:rsidRPr="00663E33">
              <w:rPr>
                <w:rFonts w:ascii="Calibri" w:hAnsi="Calibri" w:cs="Calibri"/>
                <w:color w:val="000000" w:themeColor="text1"/>
                <w:kern w:val="2"/>
                <w:sz w:val="21"/>
                <w:szCs w:val="21"/>
              </w:rPr>
              <w:t>备注</w:t>
            </w:r>
          </w:p>
        </w:tc>
      </w:tr>
      <w:tr w:rsidR="00701CD8" w:rsidRPr="00663E33" w14:paraId="5670B750" w14:textId="77777777" w:rsidTr="001E1946">
        <w:trPr>
          <w:trHeight w:val="267"/>
        </w:trPr>
        <w:tc>
          <w:tcPr>
            <w:tcW w:w="3006" w:type="dxa"/>
            <w:gridSpan w:val="2"/>
          </w:tcPr>
          <w:p w14:paraId="03D65EBE" w14:textId="77777777" w:rsidR="00701CD8" w:rsidRPr="00663E33" w:rsidRDefault="00701CD8" w:rsidP="001C7EED">
            <w:pPr>
              <w:rPr>
                <w:rFonts w:ascii="Calibri" w:hAnsi="Calibri" w:cs="Calibri"/>
                <w:color w:val="000000" w:themeColor="text1"/>
                <w:sz w:val="21"/>
                <w:szCs w:val="21"/>
              </w:rPr>
            </w:pPr>
            <w:r>
              <w:rPr>
                <w:rFonts w:ascii="Calibri" w:hAnsi="Calibri" w:cs="Calibri"/>
                <w:color w:val="000000" w:themeColor="text1"/>
                <w:sz w:val="21"/>
                <w:szCs w:val="21"/>
              </w:rPr>
              <w:t>traceList</w:t>
            </w:r>
          </w:p>
        </w:tc>
        <w:tc>
          <w:tcPr>
            <w:tcW w:w="2268" w:type="dxa"/>
          </w:tcPr>
          <w:p w14:paraId="51FD4935" w14:textId="47500A21" w:rsidR="00701CD8" w:rsidRPr="00663E33" w:rsidRDefault="00942FED" w:rsidP="001C7EED">
            <w:pPr>
              <w:rPr>
                <w:rFonts w:ascii="Calibri" w:hAnsi="Calibri" w:cs="Calibri"/>
                <w:color w:val="000000" w:themeColor="text1"/>
                <w:sz w:val="21"/>
                <w:szCs w:val="21"/>
              </w:rPr>
            </w:pPr>
            <w:r>
              <w:rPr>
                <w:rFonts w:ascii="Calibri" w:hAnsi="Calibri" w:cs="Calibri" w:hint="eastAsia"/>
                <w:color w:val="000000" w:themeColor="text1"/>
                <w:sz w:val="21"/>
                <w:szCs w:val="21"/>
              </w:rPr>
              <w:t>被监控人员</w:t>
            </w:r>
            <w:r w:rsidR="00701CD8">
              <w:rPr>
                <w:rFonts w:ascii="Calibri" w:hAnsi="Calibri" w:cs="Calibri" w:hint="eastAsia"/>
                <w:color w:val="000000" w:themeColor="text1"/>
                <w:sz w:val="21"/>
                <w:szCs w:val="21"/>
              </w:rPr>
              <w:t>轨迹列表</w:t>
            </w:r>
          </w:p>
        </w:tc>
        <w:tc>
          <w:tcPr>
            <w:tcW w:w="680" w:type="dxa"/>
          </w:tcPr>
          <w:p w14:paraId="7CEE5A34" w14:textId="77777777" w:rsidR="00701CD8" w:rsidRPr="00663E33" w:rsidRDefault="00701CD8" w:rsidP="001C7EED">
            <w:pPr>
              <w:rPr>
                <w:rFonts w:ascii="Calibri" w:hAnsi="Calibri" w:cs="Calibri"/>
                <w:color w:val="000000" w:themeColor="text1"/>
                <w:sz w:val="21"/>
                <w:szCs w:val="21"/>
              </w:rPr>
            </w:pPr>
            <w:r w:rsidRPr="00663E33">
              <w:rPr>
                <w:rFonts w:ascii="Calibri" w:hAnsi="Calibri" w:cs="Calibri"/>
                <w:color w:val="000000" w:themeColor="text1"/>
                <w:sz w:val="21"/>
                <w:szCs w:val="21"/>
              </w:rPr>
              <w:t>Array</w:t>
            </w:r>
          </w:p>
        </w:tc>
        <w:tc>
          <w:tcPr>
            <w:tcW w:w="709" w:type="dxa"/>
          </w:tcPr>
          <w:p w14:paraId="5F0788EE" w14:textId="4368A342" w:rsidR="00701CD8" w:rsidRPr="00663E33" w:rsidRDefault="00701CD8" w:rsidP="001C7EED">
            <w:pPr>
              <w:rPr>
                <w:rFonts w:ascii="Calibri" w:hAnsi="Calibri" w:cs="Calibri"/>
                <w:color w:val="000000" w:themeColor="text1"/>
                <w:sz w:val="21"/>
                <w:szCs w:val="21"/>
              </w:rPr>
            </w:pPr>
          </w:p>
        </w:tc>
        <w:tc>
          <w:tcPr>
            <w:tcW w:w="3434" w:type="dxa"/>
          </w:tcPr>
          <w:p w14:paraId="3F1CFF08" w14:textId="77777777" w:rsidR="00701CD8" w:rsidRPr="00663E33" w:rsidRDefault="00701CD8" w:rsidP="001C7EED">
            <w:pPr>
              <w:rPr>
                <w:rFonts w:ascii="Calibri" w:hAnsi="Calibri" w:cs="Calibri"/>
                <w:color w:val="000000" w:themeColor="text1"/>
                <w:sz w:val="21"/>
                <w:szCs w:val="21"/>
              </w:rPr>
            </w:pPr>
          </w:p>
        </w:tc>
      </w:tr>
      <w:tr w:rsidR="00701CD8" w:rsidRPr="00663E33" w14:paraId="1F9DF850" w14:textId="77777777" w:rsidTr="001E1946">
        <w:trPr>
          <w:trHeight w:val="267"/>
        </w:trPr>
        <w:tc>
          <w:tcPr>
            <w:tcW w:w="3006" w:type="dxa"/>
            <w:gridSpan w:val="2"/>
          </w:tcPr>
          <w:p w14:paraId="4B19C24F" w14:textId="6FDD6308" w:rsidR="00701CD8" w:rsidRPr="00663E33" w:rsidRDefault="00B90979" w:rsidP="001C7EED">
            <w:pPr>
              <w:ind w:firstLineChars="100" w:firstLine="210"/>
              <w:rPr>
                <w:rFonts w:ascii="Calibri" w:hAnsi="Calibri" w:cs="Calibri"/>
                <w:color w:val="000000" w:themeColor="text1"/>
                <w:sz w:val="21"/>
                <w:szCs w:val="21"/>
              </w:rPr>
            </w:pPr>
            <w:r>
              <w:rPr>
                <w:rFonts w:ascii="Calibri" w:hAnsi="Calibri" w:cs="Calibri"/>
                <w:color w:val="000000" w:themeColor="text1"/>
                <w:sz w:val="21"/>
                <w:szCs w:val="21"/>
              </w:rPr>
              <w:t>l</w:t>
            </w:r>
            <w:r w:rsidR="00701CD8">
              <w:rPr>
                <w:rFonts w:ascii="Calibri" w:hAnsi="Calibri" w:cs="Calibri"/>
                <w:color w:val="000000" w:themeColor="text1"/>
                <w:sz w:val="21"/>
                <w:szCs w:val="21"/>
              </w:rPr>
              <w:t>atitude</w:t>
            </w:r>
          </w:p>
        </w:tc>
        <w:tc>
          <w:tcPr>
            <w:tcW w:w="2268" w:type="dxa"/>
          </w:tcPr>
          <w:p w14:paraId="36401D21" w14:textId="41A2CD8D" w:rsidR="00701CD8" w:rsidRPr="00663E33" w:rsidRDefault="001E1946" w:rsidP="001C7EED">
            <w:pPr>
              <w:rPr>
                <w:rFonts w:ascii="Calibri" w:hAnsi="Calibri" w:cs="Calibri"/>
                <w:color w:val="000000" w:themeColor="text1"/>
                <w:sz w:val="21"/>
                <w:szCs w:val="21"/>
              </w:rPr>
            </w:pPr>
            <w:r>
              <w:rPr>
                <w:rFonts w:ascii="Calibri" w:hAnsi="Calibri" w:cs="Calibri" w:hint="eastAsia"/>
                <w:color w:val="000000" w:themeColor="text1"/>
                <w:sz w:val="21"/>
                <w:szCs w:val="21"/>
              </w:rPr>
              <w:t>上报</w:t>
            </w:r>
            <w:r w:rsidR="00701CD8">
              <w:rPr>
                <w:rFonts w:ascii="Calibri" w:hAnsi="Calibri" w:cs="Calibri" w:hint="eastAsia"/>
                <w:color w:val="000000" w:themeColor="text1"/>
                <w:sz w:val="21"/>
                <w:szCs w:val="21"/>
              </w:rPr>
              <w:t>地址纬度</w:t>
            </w:r>
          </w:p>
        </w:tc>
        <w:tc>
          <w:tcPr>
            <w:tcW w:w="680" w:type="dxa"/>
          </w:tcPr>
          <w:p w14:paraId="54AA38F4" w14:textId="6B4FE7FD" w:rsidR="00701CD8" w:rsidRPr="00663E33" w:rsidRDefault="00701CD8" w:rsidP="001C7EED">
            <w:pPr>
              <w:rPr>
                <w:rFonts w:ascii="Calibri" w:hAnsi="Calibri" w:cs="Calibri"/>
                <w:color w:val="000000" w:themeColor="text1"/>
                <w:sz w:val="21"/>
                <w:szCs w:val="21"/>
              </w:rPr>
            </w:pPr>
            <w:del w:id="103" w:author="世驹 丁" w:date="2019-02-20T15:27:00Z">
              <w:r w:rsidDel="003B68E4">
                <w:rPr>
                  <w:rFonts w:ascii="Calibri" w:hAnsi="Calibri" w:cs="Calibri" w:hint="eastAsia"/>
                  <w:color w:val="000000" w:themeColor="text1"/>
                  <w:sz w:val="21"/>
                  <w:szCs w:val="21"/>
                </w:rPr>
                <w:delText>Double</w:delText>
              </w:r>
            </w:del>
            <w:ins w:id="104" w:author="世驹 丁" w:date="2019-02-20T15:27:00Z">
              <w:r w:rsidR="003B68E4">
                <w:rPr>
                  <w:rFonts w:ascii="Calibri" w:hAnsi="Calibri" w:cs="Calibri" w:hint="eastAsia"/>
                  <w:color w:val="000000" w:themeColor="text1"/>
                  <w:sz w:val="21"/>
                  <w:szCs w:val="21"/>
                </w:rPr>
                <w:t>String</w:t>
              </w:r>
            </w:ins>
          </w:p>
        </w:tc>
        <w:tc>
          <w:tcPr>
            <w:tcW w:w="709" w:type="dxa"/>
          </w:tcPr>
          <w:p w14:paraId="2157CACD" w14:textId="77777777" w:rsidR="00701CD8" w:rsidRPr="00663E33" w:rsidRDefault="00701CD8" w:rsidP="001C7EED">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400BCC00" w14:textId="77777777" w:rsidR="00701CD8" w:rsidRPr="00663E33" w:rsidRDefault="00701CD8" w:rsidP="001C7EED">
            <w:pPr>
              <w:rPr>
                <w:rFonts w:ascii="Calibri" w:hAnsi="Calibri" w:cs="Calibri"/>
                <w:color w:val="000000" w:themeColor="text1"/>
                <w:sz w:val="21"/>
                <w:szCs w:val="21"/>
              </w:rPr>
            </w:pPr>
          </w:p>
        </w:tc>
      </w:tr>
      <w:tr w:rsidR="00701CD8" w:rsidRPr="00663E33" w14:paraId="045E7F58" w14:textId="77777777" w:rsidTr="001E1946">
        <w:trPr>
          <w:trHeight w:val="267"/>
        </w:trPr>
        <w:tc>
          <w:tcPr>
            <w:tcW w:w="3006" w:type="dxa"/>
            <w:gridSpan w:val="2"/>
          </w:tcPr>
          <w:p w14:paraId="0A4BE683" w14:textId="2BD2873B" w:rsidR="00701CD8" w:rsidRPr="00663E33" w:rsidRDefault="00B90979" w:rsidP="001C7EED">
            <w:pPr>
              <w:ind w:firstLineChars="100" w:firstLine="210"/>
              <w:rPr>
                <w:rFonts w:ascii="Calibri" w:hAnsi="Calibri" w:cs="Calibri"/>
                <w:color w:val="000000" w:themeColor="text1"/>
                <w:sz w:val="21"/>
                <w:szCs w:val="21"/>
              </w:rPr>
            </w:pPr>
            <w:r>
              <w:rPr>
                <w:rFonts w:ascii="Calibri" w:hAnsi="Calibri" w:cs="Calibri"/>
                <w:color w:val="000000" w:themeColor="text1"/>
                <w:sz w:val="21"/>
                <w:szCs w:val="21"/>
              </w:rPr>
              <w:t>l</w:t>
            </w:r>
            <w:r w:rsidR="00701CD8">
              <w:rPr>
                <w:rFonts w:ascii="Calibri" w:hAnsi="Calibri" w:cs="Calibri"/>
                <w:color w:val="000000" w:themeColor="text1"/>
                <w:sz w:val="21"/>
                <w:szCs w:val="21"/>
              </w:rPr>
              <w:t>ongitude</w:t>
            </w:r>
          </w:p>
        </w:tc>
        <w:tc>
          <w:tcPr>
            <w:tcW w:w="2268" w:type="dxa"/>
          </w:tcPr>
          <w:p w14:paraId="1CD6F414" w14:textId="2FFD6E2A" w:rsidR="00701CD8" w:rsidRPr="00663E33" w:rsidRDefault="001E1946" w:rsidP="001C7EED">
            <w:pPr>
              <w:rPr>
                <w:rFonts w:ascii="Calibri" w:hAnsi="Calibri" w:cs="Calibri"/>
                <w:color w:val="000000" w:themeColor="text1"/>
                <w:sz w:val="21"/>
                <w:szCs w:val="21"/>
              </w:rPr>
            </w:pPr>
            <w:r>
              <w:rPr>
                <w:rFonts w:ascii="Calibri" w:hAnsi="Calibri" w:cs="Calibri" w:hint="eastAsia"/>
                <w:color w:val="000000" w:themeColor="text1"/>
                <w:sz w:val="21"/>
                <w:szCs w:val="21"/>
              </w:rPr>
              <w:t>上报</w:t>
            </w:r>
            <w:r w:rsidR="00701CD8">
              <w:rPr>
                <w:rFonts w:ascii="Calibri" w:hAnsi="Calibri" w:cs="Calibri" w:hint="eastAsia"/>
                <w:color w:val="000000" w:themeColor="text1"/>
                <w:sz w:val="21"/>
                <w:szCs w:val="21"/>
              </w:rPr>
              <w:t>地址经度</w:t>
            </w:r>
          </w:p>
        </w:tc>
        <w:tc>
          <w:tcPr>
            <w:tcW w:w="680" w:type="dxa"/>
          </w:tcPr>
          <w:p w14:paraId="7D5E577D" w14:textId="3DCC4019" w:rsidR="00701CD8" w:rsidRPr="00663E33" w:rsidRDefault="00701CD8" w:rsidP="001C7EED">
            <w:pPr>
              <w:rPr>
                <w:rFonts w:ascii="Calibri" w:hAnsi="Calibri" w:cs="Calibri"/>
                <w:color w:val="000000" w:themeColor="text1"/>
                <w:sz w:val="21"/>
                <w:szCs w:val="21"/>
              </w:rPr>
            </w:pPr>
            <w:del w:id="105" w:author="世驹 丁" w:date="2019-02-20T15:27:00Z">
              <w:r w:rsidDel="003B68E4">
                <w:rPr>
                  <w:rFonts w:ascii="Calibri" w:hAnsi="Calibri" w:cs="Calibri"/>
                  <w:color w:val="000000" w:themeColor="text1"/>
                  <w:sz w:val="21"/>
                  <w:szCs w:val="21"/>
                </w:rPr>
                <w:delText>Double</w:delText>
              </w:r>
            </w:del>
            <w:ins w:id="106" w:author="世驹 丁" w:date="2019-02-20T15:27:00Z">
              <w:r w:rsidR="003B68E4">
                <w:rPr>
                  <w:rFonts w:ascii="Calibri" w:hAnsi="Calibri" w:cs="Calibri"/>
                  <w:color w:val="000000" w:themeColor="text1"/>
                  <w:sz w:val="21"/>
                  <w:szCs w:val="21"/>
                </w:rPr>
                <w:t>String</w:t>
              </w:r>
            </w:ins>
          </w:p>
        </w:tc>
        <w:tc>
          <w:tcPr>
            <w:tcW w:w="709" w:type="dxa"/>
          </w:tcPr>
          <w:p w14:paraId="274F4767" w14:textId="77777777" w:rsidR="00701CD8" w:rsidRPr="00663E33" w:rsidRDefault="00701CD8" w:rsidP="001C7EED">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277310F6" w14:textId="77777777" w:rsidR="00701CD8" w:rsidRPr="00663E33" w:rsidRDefault="00701CD8" w:rsidP="001C7EED">
            <w:pPr>
              <w:rPr>
                <w:rFonts w:ascii="Calibri" w:hAnsi="Calibri" w:cs="Calibri"/>
                <w:color w:val="000000" w:themeColor="text1"/>
                <w:sz w:val="21"/>
                <w:szCs w:val="21"/>
              </w:rPr>
            </w:pPr>
          </w:p>
        </w:tc>
      </w:tr>
      <w:tr w:rsidR="003B68E4" w:rsidRPr="00663E33" w14:paraId="42BBDB3B" w14:textId="77777777" w:rsidTr="001E1946">
        <w:trPr>
          <w:trHeight w:val="267"/>
          <w:ins w:id="107" w:author="世驹 丁" w:date="2019-02-20T15:27:00Z"/>
        </w:trPr>
        <w:tc>
          <w:tcPr>
            <w:tcW w:w="3006" w:type="dxa"/>
            <w:gridSpan w:val="2"/>
          </w:tcPr>
          <w:p w14:paraId="0D5F0D98" w14:textId="73E0DEDD" w:rsidR="003B68E4" w:rsidRDefault="003B68E4" w:rsidP="001C7EED">
            <w:pPr>
              <w:ind w:firstLineChars="100" w:firstLine="200"/>
              <w:rPr>
                <w:ins w:id="108" w:author="世驹 丁" w:date="2019-02-20T15:27:00Z"/>
                <w:rFonts w:ascii="Calibri" w:hAnsi="Calibri" w:cs="Calibri"/>
                <w:color w:val="000000" w:themeColor="text1"/>
                <w:szCs w:val="21"/>
              </w:rPr>
            </w:pPr>
            <w:ins w:id="109" w:author="世驹 丁" w:date="2019-02-20T15:27:00Z">
              <w:r>
                <w:rPr>
                  <w:rFonts w:ascii="Calibri" w:hAnsi="Calibri" w:cs="Calibri"/>
                  <w:color w:val="000000" w:themeColor="text1"/>
                  <w:szCs w:val="21"/>
                </w:rPr>
                <w:t>speed</w:t>
              </w:r>
            </w:ins>
          </w:p>
        </w:tc>
        <w:tc>
          <w:tcPr>
            <w:tcW w:w="2268" w:type="dxa"/>
          </w:tcPr>
          <w:p w14:paraId="12992623" w14:textId="2730204C" w:rsidR="003B68E4" w:rsidRDefault="003B68E4" w:rsidP="001C7EED">
            <w:pPr>
              <w:rPr>
                <w:ins w:id="110" w:author="世驹 丁" w:date="2019-02-20T15:27:00Z"/>
                <w:rFonts w:ascii="Calibri" w:hAnsi="Calibri" w:cs="Calibri"/>
                <w:color w:val="000000" w:themeColor="text1"/>
                <w:szCs w:val="21"/>
              </w:rPr>
            </w:pPr>
            <w:ins w:id="111" w:author="世驹 丁" w:date="2019-02-20T15:27:00Z">
              <w:r>
                <w:rPr>
                  <w:rFonts w:ascii="Calibri" w:hAnsi="Calibri" w:cs="Calibri" w:hint="eastAsia"/>
                  <w:color w:val="000000" w:themeColor="text1"/>
                  <w:szCs w:val="21"/>
                </w:rPr>
                <w:t>速度</w:t>
              </w:r>
            </w:ins>
          </w:p>
        </w:tc>
        <w:tc>
          <w:tcPr>
            <w:tcW w:w="680" w:type="dxa"/>
          </w:tcPr>
          <w:p w14:paraId="1858BCBF" w14:textId="6FF06F79" w:rsidR="003B68E4" w:rsidDel="003B68E4" w:rsidRDefault="003B68E4" w:rsidP="001C7EED">
            <w:pPr>
              <w:rPr>
                <w:ins w:id="112" w:author="世驹 丁" w:date="2019-02-20T15:27:00Z"/>
                <w:rFonts w:ascii="Calibri" w:hAnsi="Calibri" w:cs="Calibri"/>
                <w:color w:val="000000" w:themeColor="text1"/>
                <w:szCs w:val="21"/>
              </w:rPr>
            </w:pPr>
            <w:ins w:id="113" w:author="世驹 丁" w:date="2019-02-20T15:27:00Z">
              <w:r>
                <w:rPr>
                  <w:rFonts w:ascii="Calibri" w:hAnsi="Calibri" w:cs="Calibri"/>
                  <w:color w:val="000000" w:themeColor="text1"/>
                  <w:szCs w:val="21"/>
                </w:rPr>
                <w:t>String</w:t>
              </w:r>
            </w:ins>
          </w:p>
        </w:tc>
        <w:tc>
          <w:tcPr>
            <w:tcW w:w="709" w:type="dxa"/>
          </w:tcPr>
          <w:p w14:paraId="1F4DAF6D" w14:textId="7C6FFA76" w:rsidR="003B68E4" w:rsidRPr="00663E33" w:rsidRDefault="003B68E4" w:rsidP="001C7EED">
            <w:pPr>
              <w:rPr>
                <w:ins w:id="114" w:author="世驹 丁" w:date="2019-02-20T15:27:00Z"/>
                <w:rFonts w:ascii="Calibri" w:hAnsi="Calibri" w:cs="Calibri"/>
                <w:color w:val="000000" w:themeColor="text1"/>
                <w:szCs w:val="21"/>
              </w:rPr>
            </w:pPr>
            <w:ins w:id="115" w:author="世驹 丁" w:date="2019-02-20T15:28:00Z">
              <w:r>
                <w:rPr>
                  <w:rFonts w:ascii="Calibri" w:hAnsi="Calibri" w:cs="Calibri" w:hint="eastAsia"/>
                  <w:color w:val="000000" w:themeColor="text1"/>
                  <w:szCs w:val="21"/>
                </w:rPr>
                <w:t>是</w:t>
              </w:r>
            </w:ins>
          </w:p>
        </w:tc>
        <w:tc>
          <w:tcPr>
            <w:tcW w:w="3434" w:type="dxa"/>
          </w:tcPr>
          <w:p w14:paraId="024F9961" w14:textId="77777777" w:rsidR="003B68E4" w:rsidRPr="00663E33" w:rsidRDefault="003B68E4" w:rsidP="001C7EED">
            <w:pPr>
              <w:rPr>
                <w:ins w:id="116" w:author="世驹 丁" w:date="2019-02-20T15:27:00Z"/>
                <w:rFonts w:ascii="Calibri" w:hAnsi="Calibri" w:cs="Calibri"/>
                <w:color w:val="000000" w:themeColor="text1"/>
                <w:szCs w:val="21"/>
              </w:rPr>
            </w:pPr>
          </w:p>
        </w:tc>
      </w:tr>
      <w:tr w:rsidR="003B68E4" w:rsidRPr="00663E33" w14:paraId="588B6352" w14:textId="77777777" w:rsidTr="001E1946">
        <w:trPr>
          <w:trHeight w:val="267"/>
          <w:ins w:id="117" w:author="世驹 丁" w:date="2019-02-20T15:27:00Z"/>
        </w:trPr>
        <w:tc>
          <w:tcPr>
            <w:tcW w:w="3006" w:type="dxa"/>
            <w:gridSpan w:val="2"/>
          </w:tcPr>
          <w:p w14:paraId="1FD1C039" w14:textId="00AA8ECA" w:rsidR="003B68E4" w:rsidRDefault="003B68E4" w:rsidP="001C7EED">
            <w:pPr>
              <w:ind w:firstLineChars="100" w:firstLine="200"/>
              <w:rPr>
                <w:ins w:id="118" w:author="世驹 丁" w:date="2019-02-20T15:27:00Z"/>
                <w:rFonts w:ascii="Calibri" w:hAnsi="Calibri" w:cs="Calibri"/>
                <w:color w:val="000000" w:themeColor="text1"/>
                <w:szCs w:val="21"/>
              </w:rPr>
            </w:pPr>
            <w:ins w:id="119" w:author="世驹 丁" w:date="2019-02-20T15:28:00Z">
              <w:r>
                <w:rPr>
                  <w:rFonts w:ascii="Calibri" w:hAnsi="Calibri" w:cs="Calibri" w:hint="eastAsia"/>
                  <w:color w:val="000000" w:themeColor="text1"/>
                  <w:szCs w:val="21"/>
                </w:rPr>
                <w:t>direction</w:t>
              </w:r>
            </w:ins>
          </w:p>
        </w:tc>
        <w:tc>
          <w:tcPr>
            <w:tcW w:w="2268" w:type="dxa"/>
          </w:tcPr>
          <w:p w14:paraId="4CC80A9F" w14:textId="1392BB07" w:rsidR="003B68E4" w:rsidRDefault="003B68E4" w:rsidP="001C7EED">
            <w:pPr>
              <w:rPr>
                <w:ins w:id="120" w:author="世驹 丁" w:date="2019-02-20T15:27:00Z"/>
                <w:rFonts w:ascii="Calibri" w:hAnsi="Calibri" w:cs="Calibri"/>
                <w:color w:val="000000" w:themeColor="text1"/>
                <w:szCs w:val="21"/>
              </w:rPr>
            </w:pPr>
            <w:ins w:id="121" w:author="世驹 丁" w:date="2019-02-20T15:28:00Z">
              <w:r>
                <w:rPr>
                  <w:rFonts w:ascii="Calibri" w:hAnsi="Calibri" w:cs="Calibri" w:hint="eastAsia"/>
                  <w:color w:val="000000" w:themeColor="text1"/>
                  <w:szCs w:val="21"/>
                </w:rPr>
                <w:t>方向</w:t>
              </w:r>
            </w:ins>
          </w:p>
        </w:tc>
        <w:tc>
          <w:tcPr>
            <w:tcW w:w="680" w:type="dxa"/>
          </w:tcPr>
          <w:p w14:paraId="314C4D47" w14:textId="279D6B38" w:rsidR="003B68E4" w:rsidRDefault="003B68E4" w:rsidP="001C7EED">
            <w:pPr>
              <w:rPr>
                <w:ins w:id="122" w:author="世驹 丁" w:date="2019-02-20T15:27:00Z"/>
                <w:rFonts w:ascii="Calibri" w:hAnsi="Calibri" w:cs="Calibri"/>
                <w:color w:val="000000" w:themeColor="text1"/>
                <w:szCs w:val="21"/>
              </w:rPr>
            </w:pPr>
            <w:ins w:id="123" w:author="世驹 丁" w:date="2019-02-20T15:28:00Z">
              <w:r>
                <w:rPr>
                  <w:rFonts w:ascii="Calibri" w:hAnsi="Calibri" w:cs="Calibri"/>
                  <w:color w:val="000000" w:themeColor="text1"/>
                  <w:szCs w:val="21"/>
                </w:rPr>
                <w:t>String</w:t>
              </w:r>
            </w:ins>
          </w:p>
        </w:tc>
        <w:tc>
          <w:tcPr>
            <w:tcW w:w="709" w:type="dxa"/>
          </w:tcPr>
          <w:p w14:paraId="573D7CA0" w14:textId="4597C81D" w:rsidR="003B68E4" w:rsidRPr="00663E33" w:rsidRDefault="003B68E4" w:rsidP="001C7EED">
            <w:pPr>
              <w:rPr>
                <w:ins w:id="124" w:author="世驹 丁" w:date="2019-02-20T15:27:00Z"/>
                <w:rFonts w:ascii="Calibri" w:hAnsi="Calibri" w:cs="Calibri"/>
                <w:color w:val="000000" w:themeColor="text1"/>
                <w:szCs w:val="21"/>
              </w:rPr>
            </w:pPr>
            <w:ins w:id="125" w:author="世驹 丁" w:date="2019-02-20T15:28:00Z">
              <w:r>
                <w:rPr>
                  <w:rFonts w:ascii="Calibri" w:hAnsi="Calibri" w:cs="Calibri" w:hint="eastAsia"/>
                  <w:color w:val="000000" w:themeColor="text1"/>
                  <w:szCs w:val="21"/>
                </w:rPr>
                <w:t>是</w:t>
              </w:r>
            </w:ins>
          </w:p>
        </w:tc>
        <w:tc>
          <w:tcPr>
            <w:tcW w:w="3434" w:type="dxa"/>
          </w:tcPr>
          <w:p w14:paraId="6CE2EC2D" w14:textId="77777777" w:rsidR="003B68E4" w:rsidRPr="00663E33" w:rsidRDefault="003B68E4" w:rsidP="001C7EED">
            <w:pPr>
              <w:rPr>
                <w:ins w:id="126" w:author="世驹 丁" w:date="2019-02-20T15:27:00Z"/>
                <w:rFonts w:ascii="Calibri" w:hAnsi="Calibri" w:cs="Calibri"/>
                <w:color w:val="000000" w:themeColor="text1"/>
                <w:szCs w:val="21"/>
              </w:rPr>
            </w:pPr>
          </w:p>
        </w:tc>
      </w:tr>
      <w:tr w:rsidR="00701CD8" w:rsidRPr="00663E33" w14:paraId="65EF7C47" w14:textId="77777777" w:rsidTr="001E1946">
        <w:trPr>
          <w:trHeight w:val="267"/>
        </w:trPr>
        <w:tc>
          <w:tcPr>
            <w:tcW w:w="3006" w:type="dxa"/>
            <w:gridSpan w:val="2"/>
          </w:tcPr>
          <w:p w14:paraId="3847FB81" w14:textId="52ED62B1" w:rsidR="00701CD8" w:rsidRPr="00663E33" w:rsidRDefault="00701CD8" w:rsidP="001C7EED">
            <w:pPr>
              <w:rPr>
                <w:rFonts w:ascii="Calibri" w:hAnsi="Calibri" w:cs="Calibri"/>
                <w:color w:val="000000" w:themeColor="text1"/>
                <w:sz w:val="21"/>
                <w:szCs w:val="21"/>
              </w:rPr>
            </w:pPr>
            <w:r>
              <w:rPr>
                <w:rFonts w:ascii="Calibri" w:hAnsi="Calibri" w:cs="Calibri" w:hint="eastAsia"/>
                <w:color w:val="000000" w:themeColor="text1"/>
                <w:sz w:val="21"/>
                <w:szCs w:val="21"/>
              </w:rPr>
              <w:t xml:space="preserve"> </w:t>
            </w:r>
            <w:r>
              <w:rPr>
                <w:rFonts w:ascii="Calibri" w:hAnsi="Calibri" w:cs="Calibri"/>
                <w:color w:val="000000" w:themeColor="text1"/>
                <w:sz w:val="21"/>
                <w:szCs w:val="21"/>
              </w:rPr>
              <w:t xml:space="preserve"> </w:t>
            </w:r>
            <w:r w:rsidR="00B90979">
              <w:rPr>
                <w:rFonts w:ascii="Calibri" w:hAnsi="Calibri" w:cs="Calibri"/>
                <w:color w:val="000000" w:themeColor="text1"/>
                <w:sz w:val="21"/>
                <w:szCs w:val="21"/>
              </w:rPr>
              <w:t>gpsT</w:t>
            </w:r>
            <w:r>
              <w:rPr>
                <w:rFonts w:ascii="Calibri" w:hAnsi="Calibri" w:cs="Calibri"/>
                <w:color w:val="000000" w:themeColor="text1"/>
                <w:sz w:val="21"/>
                <w:szCs w:val="21"/>
              </w:rPr>
              <w:t>ime</w:t>
            </w:r>
          </w:p>
        </w:tc>
        <w:tc>
          <w:tcPr>
            <w:tcW w:w="2268" w:type="dxa"/>
          </w:tcPr>
          <w:p w14:paraId="3C8867F8" w14:textId="224444CD" w:rsidR="00701CD8" w:rsidRPr="00663E33" w:rsidRDefault="001E1946" w:rsidP="001C7EED">
            <w:pPr>
              <w:rPr>
                <w:rFonts w:ascii="Calibri" w:hAnsi="Calibri" w:cs="Calibri"/>
                <w:color w:val="000000" w:themeColor="text1"/>
                <w:sz w:val="21"/>
                <w:szCs w:val="21"/>
              </w:rPr>
            </w:pPr>
            <w:r>
              <w:rPr>
                <w:rFonts w:ascii="Calibri" w:hAnsi="Calibri" w:cs="Calibri" w:hint="eastAsia"/>
                <w:color w:val="000000" w:themeColor="text1"/>
                <w:sz w:val="21"/>
                <w:szCs w:val="21"/>
              </w:rPr>
              <w:t>上报</w:t>
            </w:r>
            <w:r w:rsidR="00701CD8">
              <w:rPr>
                <w:rFonts w:ascii="Calibri" w:hAnsi="Calibri" w:cs="Calibri"/>
                <w:color w:val="000000" w:themeColor="text1"/>
                <w:sz w:val="21"/>
                <w:szCs w:val="21"/>
              </w:rPr>
              <w:t>时间</w:t>
            </w:r>
          </w:p>
        </w:tc>
        <w:tc>
          <w:tcPr>
            <w:tcW w:w="680" w:type="dxa"/>
          </w:tcPr>
          <w:p w14:paraId="58096258" w14:textId="6D79563A" w:rsidR="00701CD8" w:rsidRPr="00663E33" w:rsidRDefault="00FE7682" w:rsidP="001C7EED">
            <w:pPr>
              <w:rPr>
                <w:rFonts w:ascii="Calibri" w:hAnsi="Calibri" w:cs="Calibri"/>
                <w:color w:val="000000" w:themeColor="text1"/>
                <w:sz w:val="21"/>
                <w:szCs w:val="21"/>
              </w:rPr>
            </w:pPr>
            <w:r>
              <w:rPr>
                <w:rFonts w:ascii="Calibri" w:hAnsi="Calibri" w:cs="Calibri"/>
                <w:color w:val="000000" w:themeColor="text1"/>
                <w:sz w:val="21"/>
                <w:szCs w:val="21"/>
              </w:rPr>
              <w:t>String</w:t>
            </w:r>
          </w:p>
        </w:tc>
        <w:tc>
          <w:tcPr>
            <w:tcW w:w="709" w:type="dxa"/>
          </w:tcPr>
          <w:p w14:paraId="7B0EAE38" w14:textId="77777777" w:rsidR="00701CD8" w:rsidRPr="00663E33" w:rsidRDefault="00701CD8" w:rsidP="001C7EED">
            <w:pPr>
              <w:rPr>
                <w:rFonts w:ascii="Calibri" w:hAnsi="Calibri" w:cs="Calibri"/>
                <w:color w:val="000000" w:themeColor="text1"/>
                <w:sz w:val="21"/>
                <w:szCs w:val="21"/>
              </w:rPr>
            </w:pPr>
            <w:r w:rsidRPr="00663E33">
              <w:rPr>
                <w:rFonts w:ascii="Calibri" w:hAnsi="Calibri" w:cs="Calibri"/>
                <w:color w:val="000000" w:themeColor="text1"/>
                <w:sz w:val="21"/>
                <w:szCs w:val="21"/>
              </w:rPr>
              <w:t>是</w:t>
            </w:r>
          </w:p>
        </w:tc>
        <w:tc>
          <w:tcPr>
            <w:tcW w:w="3434" w:type="dxa"/>
          </w:tcPr>
          <w:p w14:paraId="7D3E9BE4" w14:textId="77777777" w:rsidR="00701CD8" w:rsidRPr="00663E33" w:rsidRDefault="00701CD8" w:rsidP="001C7EED">
            <w:pPr>
              <w:rPr>
                <w:rFonts w:ascii="Calibri" w:hAnsi="Calibri" w:cs="Calibri"/>
                <w:color w:val="000000" w:themeColor="text1"/>
                <w:sz w:val="21"/>
                <w:szCs w:val="21"/>
              </w:rPr>
            </w:pPr>
          </w:p>
        </w:tc>
      </w:tr>
    </w:tbl>
    <w:p w14:paraId="3028C2EA" w14:textId="77777777" w:rsidR="00701CD8" w:rsidRPr="00B82436" w:rsidRDefault="00701CD8" w:rsidP="00701CD8"/>
    <w:p w14:paraId="79F4E40C" w14:textId="32F4DABB" w:rsidR="00D51CD1" w:rsidRPr="00F25E8E" w:rsidRDefault="00D51CD1" w:rsidP="00D51CD1">
      <w:pPr>
        <w:pStyle w:val="4"/>
      </w:pPr>
      <w:r>
        <w:t>3.2.</w:t>
      </w:r>
      <w:r w:rsidR="000B3108">
        <w:t>5</w:t>
      </w:r>
      <w:r>
        <w:rPr>
          <w:rFonts w:hint="eastAsia"/>
        </w:rPr>
        <w:t>推送警情处置结果接口</w:t>
      </w:r>
    </w:p>
    <w:tbl>
      <w:tblPr>
        <w:tblStyle w:val="11"/>
        <w:tblW w:w="10097" w:type="dxa"/>
        <w:tblInd w:w="-459" w:type="dxa"/>
        <w:tblLayout w:type="fixed"/>
        <w:tblLook w:val="04A0" w:firstRow="1" w:lastRow="0" w:firstColumn="1" w:lastColumn="0" w:noHBand="0" w:noVBand="1"/>
      </w:tblPr>
      <w:tblGrid>
        <w:gridCol w:w="1843"/>
        <w:gridCol w:w="596"/>
        <w:gridCol w:w="1417"/>
        <w:gridCol w:w="1134"/>
        <w:gridCol w:w="709"/>
        <w:gridCol w:w="4398"/>
      </w:tblGrid>
      <w:tr w:rsidR="00D51CD1" w:rsidRPr="00CB56A5" w14:paraId="577B16CE" w14:textId="77777777" w:rsidTr="000B3108">
        <w:tc>
          <w:tcPr>
            <w:tcW w:w="1843" w:type="dxa"/>
            <w:shd w:val="clear" w:color="auto" w:fill="00B0F0"/>
          </w:tcPr>
          <w:p w14:paraId="4A976B7D"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接口地址</w:t>
            </w:r>
          </w:p>
        </w:tc>
        <w:tc>
          <w:tcPr>
            <w:tcW w:w="8254" w:type="dxa"/>
            <w:gridSpan w:val="5"/>
          </w:tcPr>
          <w:p w14:paraId="2E038110" w14:textId="62546DB6" w:rsidR="00D51CD1" w:rsidRPr="00CB56A5" w:rsidRDefault="00D51CD1" w:rsidP="000B3108">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Push</w:t>
            </w:r>
            <w:r w:rsidRPr="00CB56A5">
              <w:rPr>
                <w:rFonts w:ascii="Calibri" w:hAnsi="Calibri" w:cs="Calibri"/>
                <w:color w:val="000000" w:themeColor="text1"/>
                <w:kern w:val="2"/>
                <w:sz w:val="21"/>
                <w:szCs w:val="21"/>
              </w:rPr>
              <w:t>IncidentState.do</w:t>
            </w:r>
          </w:p>
        </w:tc>
      </w:tr>
      <w:tr w:rsidR="00D51CD1" w:rsidRPr="00CB56A5" w14:paraId="2A5BD30C" w14:textId="77777777" w:rsidTr="000B3108">
        <w:tc>
          <w:tcPr>
            <w:tcW w:w="1843" w:type="dxa"/>
            <w:tcBorders>
              <w:bottom w:val="single" w:sz="4" w:space="0" w:color="auto"/>
            </w:tcBorders>
            <w:shd w:val="clear" w:color="auto" w:fill="00B0F0"/>
          </w:tcPr>
          <w:p w14:paraId="2826CE6E"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73CA1385"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POST</w:t>
            </w:r>
          </w:p>
        </w:tc>
      </w:tr>
      <w:tr w:rsidR="00D51CD1" w:rsidRPr="00CB56A5" w14:paraId="111DCC4B" w14:textId="77777777" w:rsidTr="000B3108">
        <w:tc>
          <w:tcPr>
            <w:tcW w:w="1843" w:type="dxa"/>
            <w:tcBorders>
              <w:bottom w:val="single" w:sz="4" w:space="0" w:color="auto"/>
            </w:tcBorders>
            <w:shd w:val="clear" w:color="auto" w:fill="00B0F0"/>
          </w:tcPr>
          <w:p w14:paraId="1FBC4568"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14BF7CA7" w14:textId="00592574" w:rsidR="00D51CD1" w:rsidRPr="00CB56A5" w:rsidRDefault="00D51CD1" w:rsidP="000B3108">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警情处置完成后，推送处置结果</w:t>
            </w:r>
          </w:p>
        </w:tc>
      </w:tr>
      <w:tr w:rsidR="00D51CD1" w:rsidRPr="00CB56A5" w14:paraId="22A75BF6" w14:textId="77777777" w:rsidTr="000B3108">
        <w:trPr>
          <w:trHeight w:val="267"/>
        </w:trPr>
        <w:tc>
          <w:tcPr>
            <w:tcW w:w="10097" w:type="dxa"/>
            <w:gridSpan w:val="6"/>
            <w:shd w:val="clear" w:color="auto" w:fill="00B0F0"/>
          </w:tcPr>
          <w:p w14:paraId="3F330082"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输入参数</w:t>
            </w:r>
          </w:p>
        </w:tc>
      </w:tr>
      <w:tr w:rsidR="00D51CD1" w:rsidRPr="00CB56A5" w14:paraId="0004AD6B" w14:textId="77777777" w:rsidTr="000B3108">
        <w:trPr>
          <w:trHeight w:val="267"/>
        </w:trPr>
        <w:tc>
          <w:tcPr>
            <w:tcW w:w="2439" w:type="dxa"/>
            <w:gridSpan w:val="2"/>
            <w:shd w:val="clear" w:color="auto" w:fill="00B0F0"/>
          </w:tcPr>
          <w:p w14:paraId="097FB2F4"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0300F22B"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5656FF96"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6297FE86"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7C0C5423"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D51CD1" w:rsidRPr="00CB56A5" w14:paraId="78A28A60" w14:textId="77777777" w:rsidTr="000B3108">
        <w:trPr>
          <w:trHeight w:val="267"/>
        </w:trPr>
        <w:tc>
          <w:tcPr>
            <w:tcW w:w="2439" w:type="dxa"/>
            <w:gridSpan w:val="2"/>
            <w:tcBorders>
              <w:bottom w:val="single" w:sz="4" w:space="0" w:color="auto"/>
            </w:tcBorders>
          </w:tcPr>
          <w:p w14:paraId="4E7D8829" w14:textId="77777777" w:rsidR="00D51CD1" w:rsidRPr="00CB56A5" w:rsidRDefault="00D51CD1" w:rsidP="000B3108">
            <w:pPr>
              <w:rPr>
                <w:rFonts w:ascii="Calibri" w:hAnsi="Calibri" w:cs="Calibri"/>
                <w:color w:val="000000" w:themeColor="text1"/>
                <w:sz w:val="21"/>
                <w:szCs w:val="21"/>
              </w:rPr>
            </w:pPr>
            <w:r>
              <w:rPr>
                <w:rFonts w:ascii="Calibri" w:hAnsi="Calibri" w:cs="Calibri" w:hint="eastAsia"/>
                <w:color w:val="000000" w:themeColor="text1"/>
                <w:sz w:val="21"/>
                <w:szCs w:val="21"/>
              </w:rPr>
              <w:t>a</w:t>
            </w:r>
            <w:r w:rsidRPr="00652623">
              <w:rPr>
                <w:rFonts w:ascii="Calibri" w:hAnsi="Calibri" w:cs="Calibri"/>
                <w:color w:val="000000" w:themeColor="text1"/>
                <w:sz w:val="21"/>
                <w:szCs w:val="21"/>
              </w:rPr>
              <w:t>larmId</w:t>
            </w:r>
          </w:p>
        </w:tc>
        <w:tc>
          <w:tcPr>
            <w:tcW w:w="1417" w:type="dxa"/>
            <w:tcBorders>
              <w:bottom w:val="single" w:sz="4" w:space="0" w:color="auto"/>
            </w:tcBorders>
          </w:tcPr>
          <w:p w14:paraId="40DD5FC4"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报警</w:t>
            </w:r>
            <w:r w:rsidRPr="00652623">
              <w:rPr>
                <w:rFonts w:ascii="Calibri" w:hAnsi="Calibri" w:cs="Calibri"/>
                <w:color w:val="000000" w:themeColor="text1"/>
                <w:sz w:val="21"/>
                <w:szCs w:val="21"/>
              </w:rPr>
              <w:t>ID</w:t>
            </w:r>
          </w:p>
        </w:tc>
        <w:tc>
          <w:tcPr>
            <w:tcW w:w="1134" w:type="dxa"/>
            <w:tcBorders>
              <w:bottom w:val="single" w:sz="4" w:space="0" w:color="auto"/>
            </w:tcBorders>
          </w:tcPr>
          <w:p w14:paraId="07AFC5DD"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9" w:type="dxa"/>
            <w:tcBorders>
              <w:bottom w:val="single" w:sz="4" w:space="0" w:color="auto"/>
            </w:tcBorders>
          </w:tcPr>
          <w:p w14:paraId="7D4652B9"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是</w:t>
            </w:r>
          </w:p>
        </w:tc>
        <w:tc>
          <w:tcPr>
            <w:tcW w:w="4398" w:type="dxa"/>
            <w:tcBorders>
              <w:bottom w:val="single" w:sz="4" w:space="0" w:color="auto"/>
            </w:tcBorders>
          </w:tcPr>
          <w:p w14:paraId="0DE08031" w14:textId="77777777" w:rsidR="00D51CD1" w:rsidRPr="00CB56A5" w:rsidRDefault="00D51CD1"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由</w:t>
            </w:r>
            <w:r>
              <w:rPr>
                <w:rFonts w:ascii="Calibri" w:hAnsi="Calibri" w:cs="Calibri" w:hint="eastAsia"/>
                <w:color w:val="000000" w:themeColor="text1"/>
                <w:sz w:val="21"/>
                <w:szCs w:val="21"/>
              </w:rPr>
              <w:t>电子脚环</w:t>
            </w:r>
            <w:r w:rsidRPr="00652623">
              <w:rPr>
                <w:rFonts w:ascii="Calibri" w:hAnsi="Calibri" w:cs="Calibri"/>
                <w:color w:val="000000" w:themeColor="text1"/>
                <w:sz w:val="21"/>
                <w:szCs w:val="21"/>
              </w:rPr>
              <w:t>平台生成的</w:t>
            </w:r>
            <w:r w:rsidRPr="00652623">
              <w:rPr>
                <w:rFonts w:ascii="Calibri" w:hAnsi="Calibri" w:cs="Calibri"/>
                <w:color w:val="000000" w:themeColor="text1"/>
                <w:sz w:val="21"/>
                <w:szCs w:val="21"/>
              </w:rPr>
              <w:t>U</w:t>
            </w:r>
            <w:r w:rsidRPr="00652623">
              <w:rPr>
                <w:rFonts w:ascii="Calibri" w:hAnsi="Calibri" w:cs="Calibri" w:hint="eastAsia"/>
                <w:color w:val="000000" w:themeColor="text1"/>
                <w:sz w:val="21"/>
                <w:szCs w:val="21"/>
              </w:rPr>
              <w:t>U</w:t>
            </w:r>
            <w:r w:rsidRPr="00652623">
              <w:rPr>
                <w:rFonts w:ascii="Calibri" w:hAnsi="Calibri" w:cs="Calibri"/>
                <w:color w:val="000000" w:themeColor="text1"/>
                <w:sz w:val="21"/>
                <w:szCs w:val="21"/>
              </w:rPr>
              <w:t>ID</w:t>
            </w:r>
          </w:p>
        </w:tc>
      </w:tr>
      <w:tr w:rsidR="00D51CD1" w:rsidRPr="00CB56A5" w14:paraId="76D0EDF6" w14:textId="77777777" w:rsidTr="000B3108">
        <w:trPr>
          <w:trHeight w:val="267"/>
        </w:trPr>
        <w:tc>
          <w:tcPr>
            <w:tcW w:w="2439" w:type="dxa"/>
            <w:gridSpan w:val="2"/>
            <w:tcBorders>
              <w:bottom w:val="single" w:sz="4" w:space="0" w:color="auto"/>
            </w:tcBorders>
          </w:tcPr>
          <w:p w14:paraId="0EA37605" w14:textId="77777777" w:rsidR="00D51CD1"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disposeStatus</w:t>
            </w:r>
          </w:p>
        </w:tc>
        <w:tc>
          <w:tcPr>
            <w:tcW w:w="1417" w:type="dxa"/>
            <w:tcBorders>
              <w:bottom w:val="single" w:sz="4" w:space="0" w:color="auto"/>
            </w:tcBorders>
          </w:tcPr>
          <w:p w14:paraId="2FF35C15"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处置状态</w:t>
            </w:r>
          </w:p>
        </w:tc>
        <w:tc>
          <w:tcPr>
            <w:tcW w:w="1134" w:type="dxa"/>
            <w:tcBorders>
              <w:bottom w:val="single" w:sz="4" w:space="0" w:color="auto"/>
            </w:tcBorders>
          </w:tcPr>
          <w:p w14:paraId="2620694C"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int</w:t>
            </w:r>
          </w:p>
        </w:tc>
        <w:tc>
          <w:tcPr>
            <w:tcW w:w="709" w:type="dxa"/>
            <w:tcBorders>
              <w:bottom w:val="single" w:sz="4" w:space="0" w:color="auto"/>
            </w:tcBorders>
          </w:tcPr>
          <w:p w14:paraId="44745004"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Borders>
              <w:bottom w:val="single" w:sz="4" w:space="0" w:color="auto"/>
            </w:tcBorders>
          </w:tcPr>
          <w:p w14:paraId="3D2E8744" w14:textId="77777777" w:rsidR="00D51CD1" w:rsidRPr="00CB56A5" w:rsidRDefault="00D51CD1" w:rsidP="000B3108">
            <w:pPr>
              <w:rPr>
                <w:rFonts w:ascii="Calibri" w:hAnsi="Calibri" w:cs="Calibri"/>
                <w:color w:val="000000" w:themeColor="text1"/>
                <w:sz w:val="21"/>
                <w:szCs w:val="21"/>
              </w:rPr>
            </w:pPr>
            <w:r w:rsidRPr="00CB56A5">
              <w:rPr>
                <w:rFonts w:ascii="Calibri" w:hAnsi="Calibri" w:cs="Calibri" w:hint="eastAsia"/>
                <w:color w:val="000000" w:themeColor="text1"/>
                <w:sz w:val="21"/>
                <w:szCs w:val="21"/>
              </w:rPr>
              <w:t>1</w:t>
            </w:r>
            <w:r w:rsidRPr="00CB56A5">
              <w:rPr>
                <w:rFonts w:ascii="Calibri" w:hAnsi="Calibri" w:cs="Calibri" w:hint="eastAsia"/>
                <w:color w:val="000000" w:themeColor="text1"/>
                <w:sz w:val="21"/>
                <w:szCs w:val="21"/>
              </w:rPr>
              <w:t>、处置中，</w:t>
            </w:r>
            <w:r w:rsidRPr="00CB56A5">
              <w:rPr>
                <w:rFonts w:ascii="Calibri" w:hAnsi="Calibri" w:cs="Calibri" w:hint="eastAsia"/>
                <w:color w:val="000000" w:themeColor="text1"/>
                <w:sz w:val="21"/>
                <w:szCs w:val="21"/>
              </w:rPr>
              <w:t>2</w:t>
            </w:r>
            <w:r w:rsidRPr="00CB56A5">
              <w:rPr>
                <w:rFonts w:ascii="Calibri" w:hAnsi="Calibri" w:cs="Calibri" w:hint="eastAsia"/>
                <w:color w:val="000000" w:themeColor="text1"/>
                <w:sz w:val="21"/>
                <w:szCs w:val="21"/>
              </w:rPr>
              <w:t>、处置完成</w:t>
            </w:r>
          </w:p>
          <w:p w14:paraId="3D07FF10"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w:t>
            </w:r>
            <w:r w:rsidRPr="00CB56A5">
              <w:rPr>
                <w:rFonts w:ascii="Calibri" w:hAnsi="Calibri" w:cs="Calibri" w:hint="eastAsia"/>
                <w:color w:val="000000" w:themeColor="text1"/>
                <w:sz w:val="21"/>
                <w:szCs w:val="21"/>
              </w:rPr>
              <w:t>接处警</w:t>
            </w:r>
            <w:r w:rsidRPr="00CB56A5">
              <w:rPr>
                <w:rFonts w:ascii="Calibri" w:hAnsi="Calibri" w:cs="Calibri"/>
                <w:color w:val="000000" w:themeColor="text1"/>
                <w:sz w:val="21"/>
                <w:szCs w:val="21"/>
              </w:rPr>
              <w:t>系统中</w:t>
            </w:r>
            <w:r w:rsidRPr="00CB56A5">
              <w:rPr>
                <w:rFonts w:ascii="Calibri" w:hAnsi="Calibri" w:cs="Calibri" w:hint="eastAsia"/>
                <w:color w:val="000000" w:themeColor="text1"/>
                <w:sz w:val="21"/>
                <w:szCs w:val="21"/>
              </w:rPr>
              <w:t>的</w:t>
            </w:r>
            <w:r w:rsidRPr="00CB56A5">
              <w:rPr>
                <w:rFonts w:ascii="Calibri" w:hAnsi="Calibri" w:cs="Calibri"/>
                <w:color w:val="000000" w:themeColor="text1"/>
                <w:sz w:val="21"/>
                <w:szCs w:val="21"/>
              </w:rPr>
              <w:t>incidentStateId,</w:t>
            </w:r>
            <w:r w:rsidRPr="00CB56A5">
              <w:rPr>
                <w:rFonts w:ascii="Calibri" w:hAnsi="Calibri" w:cs="Calibri" w:hint="eastAsia"/>
                <w:color w:val="000000" w:themeColor="text1"/>
                <w:sz w:val="21"/>
                <w:szCs w:val="21"/>
              </w:rPr>
              <w:t xml:space="preserve"> </w:t>
            </w:r>
            <w:r w:rsidRPr="00CB56A5">
              <w:rPr>
                <w:rFonts w:ascii="Calibri" w:hAnsi="Calibri" w:cs="Calibri" w:hint="eastAsia"/>
                <w:color w:val="000000" w:themeColor="text1"/>
                <w:sz w:val="21"/>
                <w:szCs w:val="21"/>
              </w:rPr>
              <w:t>小于</w:t>
            </w:r>
            <w:r w:rsidRPr="00CB56A5">
              <w:rPr>
                <w:rFonts w:ascii="Calibri" w:hAnsi="Calibri" w:cs="Calibri" w:hint="eastAsia"/>
                <w:color w:val="000000" w:themeColor="text1"/>
                <w:sz w:val="21"/>
                <w:szCs w:val="21"/>
              </w:rPr>
              <w:t>13</w:t>
            </w:r>
            <w:r w:rsidRPr="00CB56A5">
              <w:rPr>
                <w:rFonts w:ascii="Calibri" w:hAnsi="Calibri" w:cs="Calibri" w:hint="eastAsia"/>
                <w:color w:val="000000" w:themeColor="text1"/>
                <w:sz w:val="21"/>
                <w:szCs w:val="21"/>
              </w:rPr>
              <w:t>为处置中</w:t>
            </w:r>
            <w:r w:rsidRPr="00CB56A5">
              <w:rPr>
                <w:rFonts w:ascii="Calibri" w:hAnsi="Calibri" w:cs="Calibri" w:hint="eastAsia"/>
                <w:color w:val="000000" w:themeColor="text1"/>
                <w:sz w:val="21"/>
                <w:szCs w:val="21"/>
              </w:rPr>
              <w:t>,</w:t>
            </w:r>
            <w:r w:rsidRPr="00CB56A5">
              <w:rPr>
                <w:rFonts w:ascii="Calibri" w:hAnsi="Calibri" w:cs="Calibri" w:hint="eastAsia"/>
                <w:color w:val="000000" w:themeColor="text1"/>
                <w:sz w:val="21"/>
                <w:szCs w:val="21"/>
              </w:rPr>
              <w:t>大于等于</w:t>
            </w:r>
            <w:r w:rsidRPr="00CB56A5">
              <w:rPr>
                <w:rFonts w:ascii="Calibri" w:hAnsi="Calibri" w:cs="Calibri" w:hint="eastAsia"/>
                <w:color w:val="000000" w:themeColor="text1"/>
                <w:sz w:val="21"/>
                <w:szCs w:val="21"/>
              </w:rPr>
              <w:t>13</w:t>
            </w:r>
            <w:r w:rsidRPr="00CB56A5">
              <w:rPr>
                <w:rFonts w:ascii="Calibri" w:hAnsi="Calibri" w:cs="Calibri" w:hint="eastAsia"/>
                <w:color w:val="000000" w:themeColor="text1"/>
                <w:sz w:val="21"/>
                <w:szCs w:val="21"/>
              </w:rPr>
              <w:t>为完成</w:t>
            </w:r>
            <w:r w:rsidRPr="00CB56A5">
              <w:rPr>
                <w:rFonts w:ascii="Calibri" w:hAnsi="Calibri" w:cs="Calibri" w:hint="eastAsia"/>
                <w:color w:val="000000" w:themeColor="text1"/>
                <w:sz w:val="21"/>
                <w:szCs w:val="21"/>
              </w:rPr>
              <w:t>)</w:t>
            </w:r>
          </w:p>
        </w:tc>
      </w:tr>
      <w:tr w:rsidR="00D51CD1" w:rsidRPr="00CB56A5" w14:paraId="7304E91D" w14:textId="77777777" w:rsidTr="000B3108">
        <w:trPr>
          <w:trHeight w:val="267"/>
        </w:trPr>
        <w:tc>
          <w:tcPr>
            <w:tcW w:w="2439" w:type="dxa"/>
            <w:gridSpan w:val="2"/>
            <w:tcBorders>
              <w:bottom w:val="single" w:sz="4" w:space="0" w:color="auto"/>
            </w:tcBorders>
          </w:tcPr>
          <w:p w14:paraId="4845FED0" w14:textId="77777777" w:rsidR="00D51CD1"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startTime</w:t>
            </w:r>
          </w:p>
        </w:tc>
        <w:tc>
          <w:tcPr>
            <w:tcW w:w="1417" w:type="dxa"/>
            <w:tcBorders>
              <w:bottom w:val="single" w:sz="4" w:space="0" w:color="auto"/>
            </w:tcBorders>
          </w:tcPr>
          <w:p w14:paraId="404D428F"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警情开始处置时间</w:t>
            </w:r>
          </w:p>
        </w:tc>
        <w:tc>
          <w:tcPr>
            <w:tcW w:w="1134" w:type="dxa"/>
            <w:tcBorders>
              <w:bottom w:val="single" w:sz="4" w:space="0" w:color="auto"/>
            </w:tcBorders>
          </w:tcPr>
          <w:p w14:paraId="6EFF4F59"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String</w:t>
            </w:r>
          </w:p>
        </w:tc>
        <w:tc>
          <w:tcPr>
            <w:tcW w:w="709" w:type="dxa"/>
            <w:tcBorders>
              <w:bottom w:val="single" w:sz="4" w:space="0" w:color="auto"/>
            </w:tcBorders>
          </w:tcPr>
          <w:p w14:paraId="5393FCA5"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Borders>
              <w:bottom w:val="single" w:sz="4" w:space="0" w:color="auto"/>
            </w:tcBorders>
          </w:tcPr>
          <w:p w14:paraId="6F5034C2" w14:textId="77777777" w:rsidR="00D51CD1" w:rsidRPr="00652623" w:rsidRDefault="00D51CD1" w:rsidP="000B3108">
            <w:pPr>
              <w:rPr>
                <w:rFonts w:ascii="Calibri" w:hAnsi="Calibri" w:cs="Calibri"/>
                <w:color w:val="000000" w:themeColor="text1"/>
                <w:szCs w:val="21"/>
              </w:rPr>
            </w:pPr>
          </w:p>
        </w:tc>
      </w:tr>
      <w:tr w:rsidR="00D51CD1" w:rsidRPr="00CB56A5" w14:paraId="51E6E055" w14:textId="77777777" w:rsidTr="000B3108">
        <w:trPr>
          <w:trHeight w:val="267"/>
        </w:trPr>
        <w:tc>
          <w:tcPr>
            <w:tcW w:w="2439" w:type="dxa"/>
            <w:gridSpan w:val="2"/>
            <w:tcBorders>
              <w:bottom w:val="single" w:sz="4" w:space="0" w:color="auto"/>
            </w:tcBorders>
          </w:tcPr>
          <w:p w14:paraId="1E6FFA71" w14:textId="77777777" w:rsidR="00D51CD1"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endTime</w:t>
            </w:r>
          </w:p>
        </w:tc>
        <w:tc>
          <w:tcPr>
            <w:tcW w:w="1417" w:type="dxa"/>
            <w:tcBorders>
              <w:bottom w:val="single" w:sz="4" w:space="0" w:color="auto"/>
            </w:tcBorders>
          </w:tcPr>
          <w:p w14:paraId="48E79319"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警情处置完成时间</w:t>
            </w:r>
          </w:p>
        </w:tc>
        <w:tc>
          <w:tcPr>
            <w:tcW w:w="1134" w:type="dxa"/>
            <w:tcBorders>
              <w:bottom w:val="single" w:sz="4" w:space="0" w:color="auto"/>
            </w:tcBorders>
          </w:tcPr>
          <w:p w14:paraId="7702FBF2"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String</w:t>
            </w:r>
          </w:p>
        </w:tc>
        <w:tc>
          <w:tcPr>
            <w:tcW w:w="709" w:type="dxa"/>
            <w:tcBorders>
              <w:bottom w:val="single" w:sz="4" w:space="0" w:color="auto"/>
            </w:tcBorders>
          </w:tcPr>
          <w:p w14:paraId="48887943"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Borders>
              <w:bottom w:val="single" w:sz="4" w:space="0" w:color="auto"/>
            </w:tcBorders>
          </w:tcPr>
          <w:p w14:paraId="36A0CD0B"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如果警情状态为未完成，此字段为空</w:t>
            </w:r>
          </w:p>
        </w:tc>
      </w:tr>
      <w:tr w:rsidR="00D51CD1" w:rsidRPr="00CB56A5" w14:paraId="6D3BC2A2" w14:textId="77777777" w:rsidTr="000B3108">
        <w:trPr>
          <w:trHeight w:val="267"/>
        </w:trPr>
        <w:tc>
          <w:tcPr>
            <w:tcW w:w="2439" w:type="dxa"/>
            <w:gridSpan w:val="2"/>
            <w:tcBorders>
              <w:bottom w:val="single" w:sz="4" w:space="0" w:color="auto"/>
            </w:tcBorders>
          </w:tcPr>
          <w:p w14:paraId="213905B5" w14:textId="77777777" w:rsidR="00D51CD1" w:rsidRDefault="00D51CD1" w:rsidP="000B3108">
            <w:pPr>
              <w:rPr>
                <w:rFonts w:ascii="Calibri" w:hAnsi="Calibri" w:cs="Calibri"/>
                <w:color w:val="000000" w:themeColor="text1"/>
                <w:szCs w:val="21"/>
              </w:rPr>
            </w:pPr>
            <w:r w:rsidRPr="00CB56A5">
              <w:rPr>
                <w:rFonts w:ascii="Calibri" w:hAnsi="Calibri"/>
                <w:color w:val="000000" w:themeColor="text1"/>
              </w:rPr>
              <w:t>incidentDisposalPersonName</w:t>
            </w:r>
          </w:p>
        </w:tc>
        <w:tc>
          <w:tcPr>
            <w:tcW w:w="1417" w:type="dxa"/>
            <w:tcBorders>
              <w:bottom w:val="single" w:sz="4" w:space="0" w:color="auto"/>
            </w:tcBorders>
          </w:tcPr>
          <w:p w14:paraId="239CA8A7"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处置人</w:t>
            </w:r>
          </w:p>
        </w:tc>
        <w:tc>
          <w:tcPr>
            <w:tcW w:w="1134" w:type="dxa"/>
            <w:tcBorders>
              <w:bottom w:val="single" w:sz="4" w:space="0" w:color="auto"/>
            </w:tcBorders>
          </w:tcPr>
          <w:p w14:paraId="4BFED57A"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S</w:t>
            </w:r>
            <w:r w:rsidRPr="00CB56A5">
              <w:rPr>
                <w:rFonts w:ascii="Calibri" w:hAnsi="Calibri" w:cs="Calibri"/>
                <w:color w:val="000000" w:themeColor="text1"/>
                <w:sz w:val="21"/>
                <w:szCs w:val="21"/>
              </w:rPr>
              <w:t>tring</w:t>
            </w:r>
          </w:p>
        </w:tc>
        <w:tc>
          <w:tcPr>
            <w:tcW w:w="709" w:type="dxa"/>
            <w:tcBorders>
              <w:bottom w:val="single" w:sz="4" w:space="0" w:color="auto"/>
            </w:tcBorders>
          </w:tcPr>
          <w:p w14:paraId="0A5075C0"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 w:val="21"/>
                <w:szCs w:val="21"/>
              </w:rPr>
              <w:t>是</w:t>
            </w:r>
          </w:p>
        </w:tc>
        <w:tc>
          <w:tcPr>
            <w:tcW w:w="4398" w:type="dxa"/>
            <w:tcBorders>
              <w:bottom w:val="single" w:sz="4" w:space="0" w:color="auto"/>
            </w:tcBorders>
          </w:tcPr>
          <w:p w14:paraId="4BC204B7" w14:textId="77777777" w:rsidR="00D51CD1" w:rsidRPr="00652623" w:rsidRDefault="00D51CD1" w:rsidP="000B3108">
            <w:pPr>
              <w:rPr>
                <w:rFonts w:ascii="Calibri" w:hAnsi="Calibri" w:cs="Calibri"/>
                <w:color w:val="000000" w:themeColor="text1"/>
                <w:szCs w:val="21"/>
              </w:rPr>
            </w:pPr>
          </w:p>
        </w:tc>
      </w:tr>
      <w:tr w:rsidR="00D51CD1" w:rsidRPr="00CB56A5" w14:paraId="6747E2A3" w14:textId="77777777" w:rsidTr="000B3108">
        <w:trPr>
          <w:trHeight w:val="267"/>
        </w:trPr>
        <w:tc>
          <w:tcPr>
            <w:tcW w:w="2439" w:type="dxa"/>
            <w:gridSpan w:val="2"/>
            <w:tcBorders>
              <w:bottom w:val="single" w:sz="4" w:space="0" w:color="auto"/>
            </w:tcBorders>
          </w:tcPr>
          <w:p w14:paraId="28A6BF1C" w14:textId="77777777" w:rsidR="00D51CD1"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incidentAddress</w:t>
            </w:r>
          </w:p>
        </w:tc>
        <w:tc>
          <w:tcPr>
            <w:tcW w:w="1417" w:type="dxa"/>
            <w:tcBorders>
              <w:bottom w:val="single" w:sz="4" w:space="0" w:color="auto"/>
            </w:tcBorders>
          </w:tcPr>
          <w:p w14:paraId="1FFE4B33"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事发地址</w:t>
            </w:r>
          </w:p>
        </w:tc>
        <w:tc>
          <w:tcPr>
            <w:tcW w:w="1134" w:type="dxa"/>
            <w:tcBorders>
              <w:bottom w:val="single" w:sz="4" w:space="0" w:color="auto"/>
            </w:tcBorders>
          </w:tcPr>
          <w:p w14:paraId="79979594"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String</w:t>
            </w:r>
          </w:p>
        </w:tc>
        <w:tc>
          <w:tcPr>
            <w:tcW w:w="709" w:type="dxa"/>
            <w:tcBorders>
              <w:bottom w:val="single" w:sz="4" w:space="0" w:color="auto"/>
            </w:tcBorders>
          </w:tcPr>
          <w:p w14:paraId="4752357E"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Borders>
              <w:bottom w:val="single" w:sz="4" w:space="0" w:color="auto"/>
            </w:tcBorders>
          </w:tcPr>
          <w:p w14:paraId="37DAFDD0" w14:textId="77777777" w:rsidR="00D51CD1" w:rsidRPr="00652623" w:rsidRDefault="00D51CD1" w:rsidP="000B3108">
            <w:pPr>
              <w:rPr>
                <w:rFonts w:ascii="Calibri" w:hAnsi="Calibri" w:cs="Calibri"/>
                <w:color w:val="000000" w:themeColor="text1"/>
                <w:szCs w:val="21"/>
              </w:rPr>
            </w:pPr>
          </w:p>
        </w:tc>
      </w:tr>
      <w:tr w:rsidR="00D51CD1" w:rsidRPr="00CB56A5" w14:paraId="27562822" w14:textId="77777777" w:rsidTr="000B3108">
        <w:trPr>
          <w:trHeight w:val="267"/>
        </w:trPr>
        <w:tc>
          <w:tcPr>
            <w:tcW w:w="2439" w:type="dxa"/>
            <w:gridSpan w:val="2"/>
            <w:tcBorders>
              <w:bottom w:val="single" w:sz="4" w:space="0" w:color="auto"/>
            </w:tcBorders>
          </w:tcPr>
          <w:p w14:paraId="4BCE6B65" w14:textId="77777777" w:rsidR="00D51CD1" w:rsidRDefault="00D51CD1" w:rsidP="000B3108">
            <w:pPr>
              <w:rPr>
                <w:rFonts w:ascii="Calibri" w:hAnsi="Calibri" w:cs="Calibri"/>
                <w:color w:val="000000" w:themeColor="text1"/>
                <w:szCs w:val="21"/>
              </w:rPr>
            </w:pPr>
            <w:r w:rsidRPr="00CB56A5">
              <w:rPr>
                <w:rFonts w:ascii="Calibri" w:hAnsi="Calibri" w:cs="Calibri"/>
                <w:color w:val="000000" w:themeColor="text1"/>
                <w:szCs w:val="21"/>
              </w:rPr>
              <w:t>alarmFlag</w:t>
            </w:r>
          </w:p>
        </w:tc>
        <w:tc>
          <w:tcPr>
            <w:tcW w:w="1417" w:type="dxa"/>
            <w:tcBorders>
              <w:bottom w:val="single" w:sz="4" w:space="0" w:color="auto"/>
            </w:tcBorders>
          </w:tcPr>
          <w:p w14:paraId="48FAD5E9"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Cs w:val="21"/>
              </w:rPr>
              <w:t>真假警</w:t>
            </w:r>
          </w:p>
        </w:tc>
        <w:tc>
          <w:tcPr>
            <w:tcW w:w="1134" w:type="dxa"/>
            <w:tcBorders>
              <w:bottom w:val="single" w:sz="4" w:space="0" w:color="auto"/>
            </w:tcBorders>
          </w:tcPr>
          <w:p w14:paraId="59ED2BC7"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Cs w:val="21"/>
              </w:rPr>
              <w:t>int</w:t>
            </w:r>
          </w:p>
        </w:tc>
        <w:tc>
          <w:tcPr>
            <w:tcW w:w="709" w:type="dxa"/>
            <w:tcBorders>
              <w:bottom w:val="single" w:sz="4" w:space="0" w:color="auto"/>
            </w:tcBorders>
          </w:tcPr>
          <w:p w14:paraId="7AB54CDA" w14:textId="77777777" w:rsidR="00D51CD1" w:rsidRPr="00652623" w:rsidRDefault="00D51CD1" w:rsidP="000B3108">
            <w:pPr>
              <w:rPr>
                <w:rFonts w:ascii="Calibri" w:hAnsi="Calibri" w:cs="Calibri"/>
                <w:color w:val="000000" w:themeColor="text1"/>
                <w:szCs w:val="21"/>
              </w:rPr>
            </w:pPr>
            <w:r w:rsidRPr="00CB56A5">
              <w:rPr>
                <w:rFonts w:ascii="Calibri" w:hAnsi="Calibri" w:cs="Calibri"/>
                <w:color w:val="000000" w:themeColor="text1"/>
                <w:sz w:val="21"/>
                <w:szCs w:val="21"/>
              </w:rPr>
              <w:t>是</w:t>
            </w:r>
          </w:p>
        </w:tc>
        <w:tc>
          <w:tcPr>
            <w:tcW w:w="4398" w:type="dxa"/>
            <w:tcBorders>
              <w:bottom w:val="single" w:sz="4" w:space="0" w:color="auto"/>
            </w:tcBorders>
          </w:tcPr>
          <w:p w14:paraId="1852460D" w14:textId="77777777" w:rsidR="00D51CD1" w:rsidRPr="00652623" w:rsidRDefault="00D51CD1" w:rsidP="000B3108">
            <w:pPr>
              <w:rPr>
                <w:rFonts w:ascii="Calibri" w:hAnsi="Calibri" w:cs="Calibri"/>
                <w:color w:val="000000" w:themeColor="text1"/>
                <w:szCs w:val="21"/>
              </w:rPr>
            </w:pPr>
            <w:r w:rsidRPr="00CB56A5">
              <w:rPr>
                <w:rFonts w:ascii="Calibri" w:hAnsi="Calibri" w:cs="Calibri" w:hint="eastAsia"/>
                <w:color w:val="000000" w:themeColor="text1"/>
                <w:szCs w:val="21"/>
              </w:rPr>
              <w:t>1</w:t>
            </w:r>
            <w:r w:rsidRPr="00CB56A5">
              <w:rPr>
                <w:rFonts w:ascii="Calibri" w:hAnsi="Calibri" w:cs="Calibri" w:hint="eastAsia"/>
                <w:color w:val="000000" w:themeColor="text1"/>
                <w:szCs w:val="21"/>
              </w:rPr>
              <w:t>、真警</w:t>
            </w:r>
            <w:r w:rsidRPr="00CB56A5">
              <w:rPr>
                <w:rFonts w:ascii="Calibri" w:hAnsi="Calibri" w:cs="Calibri" w:hint="eastAsia"/>
                <w:color w:val="000000" w:themeColor="text1"/>
                <w:szCs w:val="21"/>
              </w:rPr>
              <w:t xml:space="preserve"> 0</w:t>
            </w:r>
            <w:r w:rsidRPr="00CB56A5">
              <w:rPr>
                <w:rFonts w:ascii="Calibri" w:hAnsi="Calibri" w:cs="Calibri" w:hint="eastAsia"/>
                <w:color w:val="000000" w:themeColor="text1"/>
                <w:szCs w:val="21"/>
              </w:rPr>
              <w:t>、假警</w:t>
            </w:r>
          </w:p>
        </w:tc>
      </w:tr>
      <w:tr w:rsidR="00D51CD1" w:rsidRPr="00CB56A5" w14:paraId="563FEE18" w14:textId="77777777" w:rsidTr="000B3108">
        <w:trPr>
          <w:trHeight w:val="267"/>
        </w:trPr>
        <w:tc>
          <w:tcPr>
            <w:tcW w:w="2439" w:type="dxa"/>
            <w:gridSpan w:val="2"/>
            <w:tcBorders>
              <w:bottom w:val="single" w:sz="4" w:space="0" w:color="auto"/>
            </w:tcBorders>
          </w:tcPr>
          <w:p w14:paraId="2F4E57CD" w14:textId="77777777" w:rsidR="00D51CD1" w:rsidRDefault="00D51CD1" w:rsidP="000B3108">
            <w:pPr>
              <w:rPr>
                <w:rFonts w:ascii="Calibri" w:hAnsi="Calibri" w:cs="Calibri"/>
                <w:color w:val="000000" w:themeColor="text1"/>
                <w:szCs w:val="21"/>
              </w:rPr>
            </w:pPr>
            <w:r w:rsidRPr="00CB56A5">
              <w:rPr>
                <w:rFonts w:ascii="Calibri" w:hAnsi="Calibri"/>
                <w:color w:val="000000" w:themeColor="text1"/>
              </w:rPr>
              <w:t>incidentAppealTime</w:t>
            </w:r>
          </w:p>
        </w:tc>
        <w:tc>
          <w:tcPr>
            <w:tcW w:w="1417" w:type="dxa"/>
            <w:tcBorders>
              <w:bottom w:val="single" w:sz="4" w:space="0" w:color="auto"/>
            </w:tcBorders>
          </w:tcPr>
          <w:p w14:paraId="6B8B16D5" w14:textId="77777777" w:rsidR="00D51CD1" w:rsidRPr="00652623" w:rsidRDefault="00D51CD1" w:rsidP="000B3108">
            <w:pPr>
              <w:rPr>
                <w:rFonts w:ascii="Calibri" w:hAnsi="Calibri" w:cs="Calibri"/>
                <w:color w:val="000000" w:themeColor="text1"/>
                <w:szCs w:val="21"/>
              </w:rPr>
            </w:pPr>
            <w:r w:rsidRPr="00CB56A5">
              <w:rPr>
                <w:rFonts w:ascii="Calibri" w:hAnsi="Calibri" w:hint="eastAsia"/>
                <w:color w:val="000000" w:themeColor="text1"/>
              </w:rPr>
              <w:t>接警时间</w:t>
            </w:r>
          </w:p>
        </w:tc>
        <w:tc>
          <w:tcPr>
            <w:tcW w:w="1134" w:type="dxa"/>
            <w:tcBorders>
              <w:bottom w:val="single" w:sz="4" w:space="0" w:color="auto"/>
            </w:tcBorders>
          </w:tcPr>
          <w:p w14:paraId="51F7CE88" w14:textId="77777777" w:rsidR="00D51CD1" w:rsidRPr="00652623" w:rsidRDefault="00D51CD1" w:rsidP="000B3108">
            <w:pPr>
              <w:rPr>
                <w:rFonts w:ascii="Calibri" w:hAnsi="Calibri" w:cs="Calibri"/>
                <w:color w:val="000000" w:themeColor="text1"/>
                <w:szCs w:val="21"/>
              </w:rPr>
            </w:pPr>
            <w:r w:rsidRPr="00CB56A5">
              <w:rPr>
                <w:rFonts w:ascii="Calibri" w:hAnsi="Calibri"/>
                <w:color w:val="000000" w:themeColor="text1"/>
              </w:rPr>
              <w:t>String</w:t>
            </w:r>
          </w:p>
        </w:tc>
        <w:tc>
          <w:tcPr>
            <w:tcW w:w="709" w:type="dxa"/>
            <w:tcBorders>
              <w:bottom w:val="single" w:sz="4" w:space="0" w:color="auto"/>
            </w:tcBorders>
          </w:tcPr>
          <w:p w14:paraId="2ABB19A4" w14:textId="77777777" w:rsidR="00D51CD1" w:rsidRPr="00652623" w:rsidRDefault="00D51CD1" w:rsidP="000B3108">
            <w:pPr>
              <w:rPr>
                <w:rFonts w:ascii="Calibri" w:hAnsi="Calibri" w:cs="Calibri"/>
                <w:color w:val="000000" w:themeColor="text1"/>
                <w:szCs w:val="21"/>
              </w:rPr>
            </w:pPr>
            <w:r w:rsidRPr="00CB56A5">
              <w:rPr>
                <w:rFonts w:ascii="Calibri" w:hAnsi="Calibri" w:hint="eastAsia"/>
                <w:color w:val="000000" w:themeColor="text1"/>
              </w:rPr>
              <w:t>是</w:t>
            </w:r>
          </w:p>
        </w:tc>
        <w:tc>
          <w:tcPr>
            <w:tcW w:w="4398" w:type="dxa"/>
            <w:tcBorders>
              <w:bottom w:val="single" w:sz="4" w:space="0" w:color="auto"/>
            </w:tcBorders>
          </w:tcPr>
          <w:p w14:paraId="66D36112" w14:textId="77777777" w:rsidR="00D51CD1" w:rsidRPr="00652623" w:rsidRDefault="00D51CD1" w:rsidP="000B3108">
            <w:pPr>
              <w:rPr>
                <w:rFonts w:ascii="Calibri" w:hAnsi="Calibri" w:cs="Calibri"/>
                <w:color w:val="000000" w:themeColor="text1"/>
                <w:szCs w:val="21"/>
              </w:rPr>
            </w:pPr>
          </w:p>
        </w:tc>
      </w:tr>
      <w:tr w:rsidR="00D51CD1" w:rsidRPr="00CB56A5" w14:paraId="5CBBF575" w14:textId="77777777" w:rsidTr="000B3108">
        <w:trPr>
          <w:trHeight w:val="267"/>
        </w:trPr>
        <w:tc>
          <w:tcPr>
            <w:tcW w:w="10097" w:type="dxa"/>
            <w:gridSpan w:val="6"/>
            <w:shd w:val="clear" w:color="auto" w:fill="00B0F0"/>
          </w:tcPr>
          <w:p w14:paraId="6D9DE08A"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lastRenderedPageBreak/>
              <w:t>返回信息</w:t>
            </w:r>
          </w:p>
        </w:tc>
      </w:tr>
      <w:tr w:rsidR="00D51CD1" w:rsidRPr="00CB56A5" w14:paraId="2A015E59" w14:textId="77777777" w:rsidTr="000B3108">
        <w:trPr>
          <w:trHeight w:val="267"/>
        </w:trPr>
        <w:tc>
          <w:tcPr>
            <w:tcW w:w="2439" w:type="dxa"/>
            <w:gridSpan w:val="2"/>
            <w:shd w:val="clear" w:color="auto" w:fill="00B0F0"/>
          </w:tcPr>
          <w:p w14:paraId="31C475ED"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58ECD891"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113D19DB"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70159E9A"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0872750E" w14:textId="77777777" w:rsidR="00D51CD1" w:rsidRPr="00CB56A5" w:rsidRDefault="00D51CD1"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D51CD1" w:rsidRPr="00CB56A5" w14:paraId="12F0BDE9" w14:textId="77777777" w:rsidTr="000B3108">
        <w:trPr>
          <w:trHeight w:val="267"/>
        </w:trPr>
        <w:tc>
          <w:tcPr>
            <w:tcW w:w="2439" w:type="dxa"/>
            <w:gridSpan w:val="2"/>
          </w:tcPr>
          <w:p w14:paraId="118D4205" w14:textId="77777777" w:rsidR="00D51CD1" w:rsidRPr="00CB56A5" w:rsidRDefault="00D51CD1" w:rsidP="000B3108">
            <w:pPr>
              <w:pStyle w:val="10"/>
              <w:ind w:firstLineChars="0" w:firstLine="0"/>
              <w:rPr>
                <w:rFonts w:ascii="Calibri" w:hAnsi="Calibri" w:cs="Calibri"/>
                <w:color w:val="000000" w:themeColor="text1"/>
                <w:sz w:val="21"/>
                <w:szCs w:val="21"/>
              </w:rPr>
            </w:pPr>
            <w:r w:rsidRPr="004564A2">
              <w:rPr>
                <w:color w:val="000000" w:themeColor="text1"/>
              </w:rPr>
              <w:t>code</w:t>
            </w:r>
          </w:p>
        </w:tc>
        <w:tc>
          <w:tcPr>
            <w:tcW w:w="1417" w:type="dxa"/>
          </w:tcPr>
          <w:p w14:paraId="732A6A71" w14:textId="77777777" w:rsidR="00D51CD1" w:rsidRPr="00CB56A5" w:rsidRDefault="00D51CD1" w:rsidP="000B3108">
            <w:pPr>
              <w:rPr>
                <w:rFonts w:ascii="Calibri" w:hAnsi="Calibri" w:cs="Calibri"/>
                <w:color w:val="000000" w:themeColor="text1"/>
                <w:sz w:val="21"/>
                <w:szCs w:val="21"/>
              </w:rPr>
            </w:pPr>
          </w:p>
        </w:tc>
        <w:tc>
          <w:tcPr>
            <w:tcW w:w="1134" w:type="dxa"/>
          </w:tcPr>
          <w:p w14:paraId="3D426CD5" w14:textId="77777777" w:rsidR="00D51CD1" w:rsidRPr="00CB56A5" w:rsidRDefault="00D51CD1" w:rsidP="000B3108">
            <w:pPr>
              <w:pStyle w:val="10"/>
              <w:ind w:firstLineChars="0" w:firstLine="0"/>
              <w:rPr>
                <w:rFonts w:ascii="Calibri" w:hAnsi="Calibri" w:cs="Calibri"/>
                <w:color w:val="000000" w:themeColor="text1"/>
                <w:sz w:val="21"/>
                <w:szCs w:val="21"/>
              </w:rPr>
            </w:pPr>
          </w:p>
        </w:tc>
        <w:tc>
          <w:tcPr>
            <w:tcW w:w="709" w:type="dxa"/>
          </w:tcPr>
          <w:p w14:paraId="385603EB" w14:textId="77777777" w:rsidR="00D51CD1" w:rsidRPr="00CB56A5" w:rsidRDefault="00D51CD1" w:rsidP="000B3108">
            <w:pPr>
              <w:pStyle w:val="10"/>
              <w:ind w:firstLineChars="0" w:firstLine="0"/>
              <w:rPr>
                <w:rFonts w:ascii="Calibri" w:hAnsi="Calibri" w:cs="Calibri"/>
                <w:color w:val="000000" w:themeColor="text1"/>
                <w:sz w:val="21"/>
                <w:szCs w:val="21"/>
              </w:rPr>
            </w:pPr>
          </w:p>
        </w:tc>
        <w:tc>
          <w:tcPr>
            <w:tcW w:w="4398" w:type="dxa"/>
          </w:tcPr>
          <w:p w14:paraId="56E10E5C" w14:textId="77777777" w:rsidR="00D51CD1" w:rsidRPr="00CB56A5" w:rsidRDefault="00D51CD1" w:rsidP="000B3108">
            <w:pPr>
              <w:rPr>
                <w:rFonts w:ascii="Calibri" w:hAnsi="Calibri" w:cs="Calibri"/>
                <w:color w:val="000000" w:themeColor="text1"/>
                <w:sz w:val="21"/>
                <w:szCs w:val="21"/>
              </w:rPr>
            </w:pPr>
          </w:p>
        </w:tc>
      </w:tr>
    </w:tbl>
    <w:p w14:paraId="0B0C18C7" w14:textId="77777777" w:rsidR="00D51CD1" w:rsidRDefault="00D51CD1" w:rsidP="00B82436">
      <w:pPr>
        <w:rPr>
          <w:highlight w:val="yellow"/>
        </w:rPr>
      </w:pPr>
    </w:p>
    <w:p w14:paraId="67434937" w14:textId="77777777" w:rsidR="00D64837" w:rsidRDefault="00D64837" w:rsidP="00B82436"/>
    <w:p w14:paraId="05B5302D" w14:textId="45A37852" w:rsidR="000B3108" w:rsidRPr="00F25E8E" w:rsidRDefault="000B3108" w:rsidP="000B3108">
      <w:pPr>
        <w:pStyle w:val="4"/>
      </w:pPr>
      <w:r>
        <w:t>3.2.6</w:t>
      </w:r>
      <w:r>
        <w:rPr>
          <w:rFonts w:hint="eastAsia"/>
        </w:rPr>
        <w:t>设备实时位置订阅</w:t>
      </w:r>
    </w:p>
    <w:tbl>
      <w:tblPr>
        <w:tblStyle w:val="11"/>
        <w:tblW w:w="10097" w:type="dxa"/>
        <w:tblInd w:w="-459" w:type="dxa"/>
        <w:tblLayout w:type="fixed"/>
        <w:tblLook w:val="04A0" w:firstRow="1" w:lastRow="0" w:firstColumn="1" w:lastColumn="0" w:noHBand="0" w:noVBand="1"/>
      </w:tblPr>
      <w:tblGrid>
        <w:gridCol w:w="1843"/>
        <w:gridCol w:w="596"/>
        <w:gridCol w:w="1417"/>
        <w:gridCol w:w="1134"/>
        <w:gridCol w:w="709"/>
        <w:gridCol w:w="4398"/>
      </w:tblGrid>
      <w:tr w:rsidR="000B3108" w:rsidRPr="00CB56A5" w14:paraId="4E2000C7" w14:textId="77777777" w:rsidTr="000B3108">
        <w:tc>
          <w:tcPr>
            <w:tcW w:w="1843" w:type="dxa"/>
            <w:shd w:val="clear" w:color="auto" w:fill="00B0F0"/>
          </w:tcPr>
          <w:p w14:paraId="1305E725"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接口地址</w:t>
            </w:r>
          </w:p>
        </w:tc>
        <w:tc>
          <w:tcPr>
            <w:tcW w:w="8254" w:type="dxa"/>
            <w:gridSpan w:val="5"/>
          </w:tcPr>
          <w:p w14:paraId="64814424" w14:textId="581AFB71" w:rsidR="000B3108" w:rsidRPr="00CB56A5" w:rsidRDefault="000B3108" w:rsidP="000B3108">
            <w:pPr>
              <w:rPr>
                <w:rFonts w:ascii="Calibri" w:hAnsi="Calibri" w:cs="Calibri"/>
                <w:color w:val="000000" w:themeColor="text1"/>
                <w:kern w:val="2"/>
                <w:sz w:val="21"/>
                <w:szCs w:val="21"/>
              </w:rPr>
            </w:pPr>
            <w:r>
              <w:rPr>
                <w:rFonts w:ascii="Calibri" w:hAnsi="Calibri" w:cs="Calibri"/>
                <w:sz w:val="21"/>
                <w:szCs w:val="21"/>
              </w:rPr>
              <w:t>SubscribeDeviceLocation</w:t>
            </w:r>
            <w:r w:rsidRPr="00CB56A5">
              <w:rPr>
                <w:rFonts w:ascii="Calibri" w:hAnsi="Calibri" w:cs="Calibri"/>
                <w:color w:val="000000" w:themeColor="text1"/>
                <w:kern w:val="2"/>
                <w:sz w:val="21"/>
                <w:szCs w:val="21"/>
              </w:rPr>
              <w:t>.do</w:t>
            </w:r>
          </w:p>
        </w:tc>
      </w:tr>
      <w:tr w:rsidR="000B3108" w:rsidRPr="00CB56A5" w14:paraId="706B87B3" w14:textId="77777777" w:rsidTr="000B3108">
        <w:tc>
          <w:tcPr>
            <w:tcW w:w="1843" w:type="dxa"/>
            <w:tcBorders>
              <w:bottom w:val="single" w:sz="4" w:space="0" w:color="auto"/>
            </w:tcBorders>
            <w:shd w:val="clear" w:color="auto" w:fill="00B0F0"/>
          </w:tcPr>
          <w:p w14:paraId="3CCABB1E"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48794C28"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POST</w:t>
            </w:r>
          </w:p>
        </w:tc>
      </w:tr>
      <w:tr w:rsidR="000B3108" w:rsidRPr="00CB56A5" w14:paraId="2C668DC5" w14:textId="77777777" w:rsidTr="000B3108">
        <w:tc>
          <w:tcPr>
            <w:tcW w:w="1843" w:type="dxa"/>
            <w:tcBorders>
              <w:bottom w:val="single" w:sz="4" w:space="0" w:color="auto"/>
            </w:tcBorders>
            <w:shd w:val="clear" w:color="auto" w:fill="00B0F0"/>
          </w:tcPr>
          <w:p w14:paraId="6841D0D1"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3FF4C641" w14:textId="37534BAA" w:rsidR="000B3108" w:rsidRPr="00CB56A5" w:rsidRDefault="00B90979" w:rsidP="000B3108">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订阅设备</w:t>
            </w:r>
            <w:r w:rsidR="003C0A47">
              <w:rPr>
                <w:rFonts w:hint="eastAsia"/>
              </w:rPr>
              <w:t>实时位置</w:t>
            </w:r>
            <w:r>
              <w:rPr>
                <w:rFonts w:ascii="Calibri" w:hAnsi="Calibri" w:cs="Calibri" w:hint="eastAsia"/>
                <w:color w:val="000000" w:themeColor="text1"/>
                <w:kern w:val="2"/>
                <w:sz w:val="21"/>
                <w:szCs w:val="21"/>
              </w:rPr>
              <w:t>，以便推送实时位置</w:t>
            </w:r>
          </w:p>
        </w:tc>
      </w:tr>
      <w:tr w:rsidR="000B3108" w:rsidRPr="00CB56A5" w14:paraId="08EDE2D2" w14:textId="77777777" w:rsidTr="000B3108">
        <w:trPr>
          <w:trHeight w:val="267"/>
        </w:trPr>
        <w:tc>
          <w:tcPr>
            <w:tcW w:w="10097" w:type="dxa"/>
            <w:gridSpan w:val="6"/>
            <w:shd w:val="clear" w:color="auto" w:fill="00B0F0"/>
          </w:tcPr>
          <w:p w14:paraId="75599674"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输入参数</w:t>
            </w:r>
          </w:p>
        </w:tc>
      </w:tr>
      <w:tr w:rsidR="000B3108" w:rsidRPr="00CB56A5" w14:paraId="5CBA3603" w14:textId="77777777" w:rsidTr="000B3108">
        <w:trPr>
          <w:trHeight w:val="267"/>
        </w:trPr>
        <w:tc>
          <w:tcPr>
            <w:tcW w:w="2439" w:type="dxa"/>
            <w:gridSpan w:val="2"/>
            <w:shd w:val="clear" w:color="auto" w:fill="00B0F0"/>
          </w:tcPr>
          <w:p w14:paraId="29233D60"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47F6505C"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4F75B402"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7187A1B7"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7B53E662"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0B3108" w:rsidRPr="00CB56A5" w14:paraId="0D17AE81" w14:textId="77777777" w:rsidTr="000B3108">
        <w:trPr>
          <w:trHeight w:val="267"/>
        </w:trPr>
        <w:tc>
          <w:tcPr>
            <w:tcW w:w="2439" w:type="dxa"/>
            <w:gridSpan w:val="2"/>
            <w:tcBorders>
              <w:bottom w:val="single" w:sz="4" w:space="0" w:color="auto"/>
            </w:tcBorders>
          </w:tcPr>
          <w:p w14:paraId="6EB6E708" w14:textId="5B0EDDA2" w:rsidR="000B3108" w:rsidRPr="00CB56A5" w:rsidRDefault="000B3108" w:rsidP="000B3108">
            <w:pPr>
              <w:rPr>
                <w:rFonts w:ascii="Calibri" w:hAnsi="Calibri" w:cs="Calibri"/>
                <w:color w:val="000000" w:themeColor="text1"/>
                <w:sz w:val="21"/>
                <w:szCs w:val="21"/>
              </w:rPr>
            </w:pPr>
            <w:r>
              <w:t>d</w:t>
            </w:r>
            <w:r>
              <w:rPr>
                <w:rFonts w:hint="eastAsia"/>
              </w:rPr>
              <w:t>eviceN</w:t>
            </w:r>
            <w:r>
              <w:t>umber</w:t>
            </w:r>
          </w:p>
        </w:tc>
        <w:tc>
          <w:tcPr>
            <w:tcW w:w="1417" w:type="dxa"/>
            <w:tcBorders>
              <w:bottom w:val="single" w:sz="4" w:space="0" w:color="auto"/>
            </w:tcBorders>
          </w:tcPr>
          <w:p w14:paraId="79CA04DB" w14:textId="5A0105E1" w:rsidR="000B3108" w:rsidRPr="00CB56A5" w:rsidRDefault="000B3108" w:rsidP="000B3108">
            <w:pPr>
              <w:rPr>
                <w:rFonts w:ascii="Calibri" w:hAnsi="Calibri" w:cs="Calibri"/>
                <w:color w:val="000000" w:themeColor="text1"/>
                <w:sz w:val="21"/>
                <w:szCs w:val="21"/>
              </w:rPr>
            </w:pPr>
            <w:r>
              <w:rPr>
                <w:rFonts w:hint="eastAsia"/>
              </w:rPr>
              <w:t>设备编号</w:t>
            </w:r>
          </w:p>
        </w:tc>
        <w:tc>
          <w:tcPr>
            <w:tcW w:w="1134" w:type="dxa"/>
            <w:tcBorders>
              <w:bottom w:val="single" w:sz="4" w:space="0" w:color="auto"/>
            </w:tcBorders>
          </w:tcPr>
          <w:p w14:paraId="56293593" w14:textId="0C5F0A70" w:rsidR="000B3108" w:rsidRPr="00CB56A5" w:rsidRDefault="000B3108" w:rsidP="000B3108">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9" w:type="dxa"/>
            <w:tcBorders>
              <w:bottom w:val="single" w:sz="4" w:space="0" w:color="auto"/>
            </w:tcBorders>
          </w:tcPr>
          <w:p w14:paraId="05F93786" w14:textId="2F3FDFC1" w:rsidR="000B3108" w:rsidRPr="00CB56A5" w:rsidRDefault="000B3108" w:rsidP="000B3108">
            <w:pPr>
              <w:rPr>
                <w:rFonts w:ascii="Calibri" w:hAnsi="Calibri" w:cs="Calibri"/>
                <w:color w:val="000000" w:themeColor="text1"/>
                <w:sz w:val="21"/>
                <w:szCs w:val="21"/>
              </w:rPr>
            </w:pPr>
            <w:r>
              <w:rPr>
                <w:rFonts w:ascii="Calibri" w:hAnsi="Calibri" w:cs="Calibri" w:hint="eastAsia"/>
                <w:color w:val="000000" w:themeColor="text1"/>
                <w:szCs w:val="21"/>
              </w:rPr>
              <w:t>是</w:t>
            </w:r>
          </w:p>
        </w:tc>
        <w:tc>
          <w:tcPr>
            <w:tcW w:w="4398" w:type="dxa"/>
            <w:tcBorders>
              <w:bottom w:val="single" w:sz="4" w:space="0" w:color="auto"/>
            </w:tcBorders>
          </w:tcPr>
          <w:p w14:paraId="44D3D177" w14:textId="4D11D993" w:rsidR="000B3108" w:rsidRPr="00CB56A5" w:rsidRDefault="000B3108" w:rsidP="000B3108">
            <w:pPr>
              <w:rPr>
                <w:rFonts w:ascii="Calibri" w:hAnsi="Calibri" w:cs="Calibri"/>
                <w:color w:val="000000" w:themeColor="text1"/>
                <w:sz w:val="21"/>
                <w:szCs w:val="21"/>
              </w:rPr>
            </w:pPr>
            <w:r>
              <w:rPr>
                <w:rFonts w:ascii="Calibri" w:hAnsi="Calibri" w:cs="Calibri" w:hint="eastAsia"/>
                <w:color w:val="000000" w:themeColor="text1"/>
                <w:szCs w:val="21"/>
              </w:rPr>
              <w:t>电子脚环的设备编号</w:t>
            </w:r>
          </w:p>
        </w:tc>
      </w:tr>
      <w:tr w:rsidR="000B3108" w:rsidRPr="00CB56A5" w14:paraId="4CEDB399" w14:textId="77777777" w:rsidTr="000B3108">
        <w:trPr>
          <w:trHeight w:val="267"/>
        </w:trPr>
        <w:tc>
          <w:tcPr>
            <w:tcW w:w="10097" w:type="dxa"/>
            <w:gridSpan w:val="6"/>
            <w:shd w:val="clear" w:color="auto" w:fill="00B0F0"/>
          </w:tcPr>
          <w:p w14:paraId="78BB8517"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返回信息</w:t>
            </w:r>
          </w:p>
        </w:tc>
      </w:tr>
      <w:tr w:rsidR="000B3108" w:rsidRPr="00CB56A5" w14:paraId="13C2F620" w14:textId="77777777" w:rsidTr="000B3108">
        <w:trPr>
          <w:trHeight w:val="267"/>
        </w:trPr>
        <w:tc>
          <w:tcPr>
            <w:tcW w:w="2439" w:type="dxa"/>
            <w:gridSpan w:val="2"/>
            <w:shd w:val="clear" w:color="auto" w:fill="00B0F0"/>
          </w:tcPr>
          <w:p w14:paraId="560FD251"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3804502F"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1884DDFD"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3C44EE41"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3B75080F" w14:textId="77777777" w:rsidR="000B3108" w:rsidRPr="00CB56A5" w:rsidRDefault="000B3108" w:rsidP="000B3108">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0B3108" w:rsidRPr="00CB56A5" w14:paraId="0B487176" w14:textId="77777777" w:rsidTr="000B3108">
        <w:trPr>
          <w:trHeight w:val="267"/>
        </w:trPr>
        <w:tc>
          <w:tcPr>
            <w:tcW w:w="2439" w:type="dxa"/>
            <w:gridSpan w:val="2"/>
          </w:tcPr>
          <w:p w14:paraId="3968F8D3" w14:textId="77777777" w:rsidR="000B3108" w:rsidRPr="00CB56A5" w:rsidRDefault="000B3108" w:rsidP="000B3108">
            <w:pPr>
              <w:pStyle w:val="10"/>
              <w:ind w:firstLineChars="0" w:firstLine="0"/>
              <w:rPr>
                <w:rFonts w:ascii="Calibri" w:hAnsi="Calibri" w:cs="Calibri"/>
                <w:color w:val="000000" w:themeColor="text1"/>
                <w:sz w:val="21"/>
                <w:szCs w:val="21"/>
              </w:rPr>
            </w:pPr>
            <w:r w:rsidRPr="004564A2">
              <w:rPr>
                <w:color w:val="000000" w:themeColor="text1"/>
              </w:rPr>
              <w:t>code</w:t>
            </w:r>
          </w:p>
        </w:tc>
        <w:tc>
          <w:tcPr>
            <w:tcW w:w="1417" w:type="dxa"/>
          </w:tcPr>
          <w:p w14:paraId="0B1E9045" w14:textId="77777777" w:rsidR="000B3108" w:rsidRPr="00CB56A5" w:rsidRDefault="000B3108" w:rsidP="000B3108">
            <w:pPr>
              <w:rPr>
                <w:rFonts w:ascii="Calibri" w:hAnsi="Calibri" w:cs="Calibri"/>
                <w:color w:val="000000" w:themeColor="text1"/>
                <w:sz w:val="21"/>
                <w:szCs w:val="21"/>
              </w:rPr>
            </w:pPr>
          </w:p>
        </w:tc>
        <w:tc>
          <w:tcPr>
            <w:tcW w:w="1134" w:type="dxa"/>
          </w:tcPr>
          <w:p w14:paraId="2E9163D6" w14:textId="77777777" w:rsidR="000B3108" w:rsidRPr="00CB56A5" w:rsidRDefault="000B3108" w:rsidP="000B3108">
            <w:pPr>
              <w:pStyle w:val="10"/>
              <w:ind w:firstLineChars="0" w:firstLine="0"/>
              <w:rPr>
                <w:rFonts w:ascii="Calibri" w:hAnsi="Calibri" w:cs="Calibri"/>
                <w:color w:val="000000" w:themeColor="text1"/>
                <w:sz w:val="21"/>
                <w:szCs w:val="21"/>
              </w:rPr>
            </w:pPr>
          </w:p>
        </w:tc>
        <w:tc>
          <w:tcPr>
            <w:tcW w:w="709" w:type="dxa"/>
          </w:tcPr>
          <w:p w14:paraId="1AAFC822" w14:textId="77777777" w:rsidR="000B3108" w:rsidRPr="00CB56A5" w:rsidRDefault="000B3108" w:rsidP="000B3108">
            <w:pPr>
              <w:pStyle w:val="10"/>
              <w:ind w:firstLineChars="0" w:firstLine="0"/>
              <w:rPr>
                <w:rFonts w:ascii="Calibri" w:hAnsi="Calibri" w:cs="Calibri"/>
                <w:color w:val="000000" w:themeColor="text1"/>
                <w:sz w:val="21"/>
                <w:szCs w:val="21"/>
              </w:rPr>
            </w:pPr>
          </w:p>
        </w:tc>
        <w:tc>
          <w:tcPr>
            <w:tcW w:w="4398" w:type="dxa"/>
          </w:tcPr>
          <w:p w14:paraId="649D8D73" w14:textId="77777777" w:rsidR="000B3108" w:rsidRPr="00CB56A5" w:rsidRDefault="000B3108" w:rsidP="000B3108">
            <w:pPr>
              <w:rPr>
                <w:rFonts w:ascii="Calibri" w:hAnsi="Calibri" w:cs="Calibri"/>
                <w:color w:val="000000" w:themeColor="text1"/>
                <w:sz w:val="21"/>
                <w:szCs w:val="21"/>
              </w:rPr>
            </w:pPr>
          </w:p>
        </w:tc>
      </w:tr>
    </w:tbl>
    <w:p w14:paraId="201BE5F8" w14:textId="47E764EF" w:rsidR="000B3108" w:rsidRDefault="000B3108" w:rsidP="00B82436">
      <w:pPr>
        <w:rPr>
          <w:highlight w:val="yellow"/>
        </w:rPr>
      </w:pPr>
    </w:p>
    <w:p w14:paraId="131806FC" w14:textId="1BD0A314" w:rsidR="00B90979" w:rsidRDefault="00B90979" w:rsidP="00B82436">
      <w:pPr>
        <w:rPr>
          <w:highlight w:val="yellow"/>
        </w:rPr>
      </w:pPr>
    </w:p>
    <w:p w14:paraId="40CECB6E" w14:textId="7E0E55A8" w:rsidR="00B90979" w:rsidRPr="00F25E8E" w:rsidRDefault="00B90979" w:rsidP="00B90979">
      <w:pPr>
        <w:pStyle w:val="4"/>
      </w:pPr>
      <w:r>
        <w:t>3.2.7</w:t>
      </w:r>
      <w:r>
        <w:rPr>
          <w:rFonts w:hint="eastAsia"/>
        </w:rPr>
        <w:t>取消设备实时位置订阅</w:t>
      </w:r>
    </w:p>
    <w:tbl>
      <w:tblPr>
        <w:tblStyle w:val="11"/>
        <w:tblW w:w="10097" w:type="dxa"/>
        <w:tblInd w:w="-459" w:type="dxa"/>
        <w:tblLayout w:type="fixed"/>
        <w:tblLook w:val="04A0" w:firstRow="1" w:lastRow="0" w:firstColumn="1" w:lastColumn="0" w:noHBand="0" w:noVBand="1"/>
      </w:tblPr>
      <w:tblGrid>
        <w:gridCol w:w="1843"/>
        <w:gridCol w:w="596"/>
        <w:gridCol w:w="1417"/>
        <w:gridCol w:w="1134"/>
        <w:gridCol w:w="709"/>
        <w:gridCol w:w="4398"/>
      </w:tblGrid>
      <w:tr w:rsidR="00B90979" w:rsidRPr="00CB56A5" w14:paraId="2C6657FE" w14:textId="77777777" w:rsidTr="00E03BDA">
        <w:tc>
          <w:tcPr>
            <w:tcW w:w="1843" w:type="dxa"/>
            <w:shd w:val="clear" w:color="auto" w:fill="00B0F0"/>
          </w:tcPr>
          <w:p w14:paraId="585EFF72"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接口地址</w:t>
            </w:r>
          </w:p>
        </w:tc>
        <w:tc>
          <w:tcPr>
            <w:tcW w:w="8254" w:type="dxa"/>
            <w:gridSpan w:val="5"/>
          </w:tcPr>
          <w:p w14:paraId="4F7A9300" w14:textId="068C8B9D" w:rsidR="00B90979" w:rsidRPr="00CB56A5" w:rsidRDefault="00B90979" w:rsidP="00E03BDA">
            <w:pPr>
              <w:rPr>
                <w:rFonts w:ascii="Calibri" w:hAnsi="Calibri" w:cs="Calibri"/>
                <w:color w:val="000000" w:themeColor="text1"/>
                <w:kern w:val="2"/>
                <w:sz w:val="21"/>
                <w:szCs w:val="21"/>
              </w:rPr>
            </w:pPr>
            <w:r>
              <w:rPr>
                <w:rFonts w:ascii="Calibri" w:hAnsi="Calibri" w:cs="Calibri" w:hint="eastAsia"/>
                <w:sz w:val="21"/>
                <w:szCs w:val="21"/>
              </w:rPr>
              <w:t>Cancel</w:t>
            </w:r>
            <w:r>
              <w:rPr>
                <w:rFonts w:ascii="Calibri" w:hAnsi="Calibri" w:cs="Calibri"/>
                <w:sz w:val="21"/>
                <w:szCs w:val="21"/>
              </w:rPr>
              <w:t>SubscribeDeviceLocation</w:t>
            </w:r>
            <w:r w:rsidRPr="00CB56A5">
              <w:rPr>
                <w:rFonts w:ascii="Calibri" w:hAnsi="Calibri" w:cs="Calibri"/>
                <w:color w:val="000000" w:themeColor="text1"/>
                <w:kern w:val="2"/>
                <w:sz w:val="21"/>
                <w:szCs w:val="21"/>
              </w:rPr>
              <w:t>.do</w:t>
            </w:r>
          </w:p>
        </w:tc>
      </w:tr>
      <w:tr w:rsidR="00B90979" w:rsidRPr="00CB56A5" w14:paraId="1726469B" w14:textId="77777777" w:rsidTr="00E03BDA">
        <w:tc>
          <w:tcPr>
            <w:tcW w:w="1843" w:type="dxa"/>
            <w:tcBorders>
              <w:bottom w:val="single" w:sz="4" w:space="0" w:color="auto"/>
            </w:tcBorders>
            <w:shd w:val="clear" w:color="auto" w:fill="00B0F0"/>
          </w:tcPr>
          <w:p w14:paraId="6D4A81D0"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请求方式</w:t>
            </w:r>
          </w:p>
        </w:tc>
        <w:tc>
          <w:tcPr>
            <w:tcW w:w="8254" w:type="dxa"/>
            <w:gridSpan w:val="5"/>
            <w:tcBorders>
              <w:bottom w:val="single" w:sz="4" w:space="0" w:color="auto"/>
            </w:tcBorders>
          </w:tcPr>
          <w:p w14:paraId="5E6300E5"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POST</w:t>
            </w:r>
          </w:p>
        </w:tc>
      </w:tr>
      <w:tr w:rsidR="00B90979" w:rsidRPr="00CB56A5" w14:paraId="30D59D60" w14:textId="77777777" w:rsidTr="00E03BDA">
        <w:tc>
          <w:tcPr>
            <w:tcW w:w="1843" w:type="dxa"/>
            <w:tcBorders>
              <w:bottom w:val="single" w:sz="4" w:space="0" w:color="auto"/>
            </w:tcBorders>
            <w:shd w:val="clear" w:color="auto" w:fill="00B0F0"/>
          </w:tcPr>
          <w:p w14:paraId="326F73FD"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接口说明</w:t>
            </w:r>
          </w:p>
        </w:tc>
        <w:tc>
          <w:tcPr>
            <w:tcW w:w="8254" w:type="dxa"/>
            <w:gridSpan w:val="5"/>
            <w:tcBorders>
              <w:bottom w:val="single" w:sz="4" w:space="0" w:color="auto"/>
            </w:tcBorders>
          </w:tcPr>
          <w:p w14:paraId="78C175EA" w14:textId="50E4942E" w:rsidR="00B90979" w:rsidRPr="00CB56A5" w:rsidRDefault="00B90979" w:rsidP="00E03BDA">
            <w:pPr>
              <w:rPr>
                <w:rFonts w:ascii="Calibri" w:hAnsi="Calibri" w:cs="Calibri"/>
                <w:color w:val="000000" w:themeColor="text1"/>
                <w:kern w:val="2"/>
                <w:sz w:val="21"/>
                <w:szCs w:val="21"/>
              </w:rPr>
            </w:pPr>
            <w:r>
              <w:rPr>
                <w:rFonts w:ascii="Calibri" w:hAnsi="Calibri" w:cs="Calibri" w:hint="eastAsia"/>
                <w:color w:val="000000" w:themeColor="text1"/>
                <w:kern w:val="2"/>
                <w:sz w:val="21"/>
                <w:szCs w:val="21"/>
              </w:rPr>
              <w:t>取消</w:t>
            </w:r>
            <w:r w:rsidR="003C0A47">
              <w:rPr>
                <w:rFonts w:ascii="Calibri" w:hAnsi="Calibri" w:cs="Calibri" w:hint="eastAsia"/>
                <w:color w:val="000000" w:themeColor="text1"/>
                <w:kern w:val="2"/>
                <w:sz w:val="21"/>
                <w:szCs w:val="21"/>
              </w:rPr>
              <w:t>设备</w:t>
            </w:r>
            <w:r w:rsidR="003C0A47">
              <w:rPr>
                <w:rFonts w:hint="eastAsia"/>
              </w:rPr>
              <w:t>实时位置订阅</w:t>
            </w:r>
          </w:p>
        </w:tc>
      </w:tr>
      <w:tr w:rsidR="00B90979" w:rsidRPr="00CB56A5" w14:paraId="2DBBD8FC" w14:textId="77777777" w:rsidTr="00E03BDA">
        <w:trPr>
          <w:trHeight w:val="267"/>
        </w:trPr>
        <w:tc>
          <w:tcPr>
            <w:tcW w:w="10097" w:type="dxa"/>
            <w:gridSpan w:val="6"/>
            <w:shd w:val="clear" w:color="auto" w:fill="00B0F0"/>
          </w:tcPr>
          <w:p w14:paraId="0E034006"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输入参数</w:t>
            </w:r>
          </w:p>
        </w:tc>
      </w:tr>
      <w:tr w:rsidR="00B90979" w:rsidRPr="00CB56A5" w14:paraId="64910843" w14:textId="77777777" w:rsidTr="00E03BDA">
        <w:trPr>
          <w:trHeight w:val="267"/>
        </w:trPr>
        <w:tc>
          <w:tcPr>
            <w:tcW w:w="2439" w:type="dxa"/>
            <w:gridSpan w:val="2"/>
            <w:shd w:val="clear" w:color="auto" w:fill="00B0F0"/>
          </w:tcPr>
          <w:p w14:paraId="1A7FF4DF"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39E1C0C4"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24ACEA0F"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189C0689"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34B37B61"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B90979" w:rsidRPr="00CB56A5" w14:paraId="3573B7F7" w14:textId="77777777" w:rsidTr="00E03BDA">
        <w:trPr>
          <w:trHeight w:val="267"/>
        </w:trPr>
        <w:tc>
          <w:tcPr>
            <w:tcW w:w="2439" w:type="dxa"/>
            <w:gridSpan w:val="2"/>
            <w:tcBorders>
              <w:bottom w:val="single" w:sz="4" w:space="0" w:color="auto"/>
            </w:tcBorders>
          </w:tcPr>
          <w:p w14:paraId="2AF6CBE1" w14:textId="77777777" w:rsidR="00B90979" w:rsidRPr="00CB56A5" w:rsidRDefault="00B90979" w:rsidP="00E03BDA">
            <w:pPr>
              <w:rPr>
                <w:rFonts w:ascii="Calibri" w:hAnsi="Calibri" w:cs="Calibri"/>
                <w:color w:val="000000" w:themeColor="text1"/>
                <w:sz w:val="21"/>
                <w:szCs w:val="21"/>
              </w:rPr>
            </w:pPr>
            <w:r>
              <w:t>d</w:t>
            </w:r>
            <w:r>
              <w:rPr>
                <w:rFonts w:hint="eastAsia"/>
              </w:rPr>
              <w:t>eviceN</w:t>
            </w:r>
            <w:r>
              <w:t>umber</w:t>
            </w:r>
          </w:p>
        </w:tc>
        <w:tc>
          <w:tcPr>
            <w:tcW w:w="1417" w:type="dxa"/>
            <w:tcBorders>
              <w:bottom w:val="single" w:sz="4" w:space="0" w:color="auto"/>
            </w:tcBorders>
          </w:tcPr>
          <w:p w14:paraId="58F852E6" w14:textId="77777777" w:rsidR="00B90979" w:rsidRPr="00CB56A5" w:rsidRDefault="00B90979" w:rsidP="00E03BDA">
            <w:pPr>
              <w:rPr>
                <w:rFonts w:ascii="Calibri" w:hAnsi="Calibri" w:cs="Calibri"/>
                <w:color w:val="000000" w:themeColor="text1"/>
                <w:sz w:val="21"/>
                <w:szCs w:val="21"/>
              </w:rPr>
            </w:pPr>
            <w:r>
              <w:rPr>
                <w:rFonts w:hint="eastAsia"/>
              </w:rPr>
              <w:t>设备编号</w:t>
            </w:r>
          </w:p>
        </w:tc>
        <w:tc>
          <w:tcPr>
            <w:tcW w:w="1134" w:type="dxa"/>
            <w:tcBorders>
              <w:bottom w:val="single" w:sz="4" w:space="0" w:color="auto"/>
            </w:tcBorders>
          </w:tcPr>
          <w:p w14:paraId="49912B6E" w14:textId="77777777" w:rsidR="00B90979" w:rsidRPr="00CB56A5" w:rsidRDefault="00B90979" w:rsidP="00E03BDA">
            <w:pPr>
              <w:rPr>
                <w:rFonts w:ascii="Calibri" w:hAnsi="Calibri" w:cs="Calibri"/>
                <w:color w:val="000000" w:themeColor="text1"/>
                <w:sz w:val="21"/>
                <w:szCs w:val="21"/>
              </w:rPr>
            </w:pPr>
            <w:r w:rsidRPr="00652623">
              <w:rPr>
                <w:rFonts w:ascii="Calibri" w:hAnsi="Calibri" w:cs="Calibri"/>
                <w:color w:val="000000" w:themeColor="text1"/>
                <w:sz w:val="21"/>
                <w:szCs w:val="21"/>
              </w:rPr>
              <w:t>String</w:t>
            </w:r>
          </w:p>
        </w:tc>
        <w:tc>
          <w:tcPr>
            <w:tcW w:w="709" w:type="dxa"/>
            <w:tcBorders>
              <w:bottom w:val="single" w:sz="4" w:space="0" w:color="auto"/>
            </w:tcBorders>
          </w:tcPr>
          <w:p w14:paraId="613BE7B0" w14:textId="77777777" w:rsidR="00B90979" w:rsidRPr="00CB56A5" w:rsidRDefault="00B90979" w:rsidP="00E03BDA">
            <w:pPr>
              <w:rPr>
                <w:rFonts w:ascii="Calibri" w:hAnsi="Calibri" w:cs="Calibri"/>
                <w:color w:val="000000" w:themeColor="text1"/>
                <w:sz w:val="21"/>
                <w:szCs w:val="21"/>
              </w:rPr>
            </w:pPr>
            <w:r>
              <w:rPr>
                <w:rFonts w:ascii="Calibri" w:hAnsi="Calibri" w:cs="Calibri" w:hint="eastAsia"/>
                <w:color w:val="000000" w:themeColor="text1"/>
                <w:szCs w:val="21"/>
              </w:rPr>
              <w:t>是</w:t>
            </w:r>
          </w:p>
        </w:tc>
        <w:tc>
          <w:tcPr>
            <w:tcW w:w="4398" w:type="dxa"/>
            <w:tcBorders>
              <w:bottom w:val="single" w:sz="4" w:space="0" w:color="auto"/>
            </w:tcBorders>
          </w:tcPr>
          <w:p w14:paraId="523424C7" w14:textId="77777777" w:rsidR="00B90979" w:rsidRPr="00CB56A5" w:rsidRDefault="00B90979" w:rsidP="00E03BDA">
            <w:pPr>
              <w:rPr>
                <w:rFonts w:ascii="Calibri" w:hAnsi="Calibri" w:cs="Calibri"/>
                <w:color w:val="000000" w:themeColor="text1"/>
                <w:sz w:val="21"/>
                <w:szCs w:val="21"/>
              </w:rPr>
            </w:pPr>
            <w:r>
              <w:rPr>
                <w:rFonts w:ascii="Calibri" w:hAnsi="Calibri" w:cs="Calibri" w:hint="eastAsia"/>
                <w:color w:val="000000" w:themeColor="text1"/>
                <w:szCs w:val="21"/>
              </w:rPr>
              <w:t>电子脚环的设备编号</w:t>
            </w:r>
          </w:p>
        </w:tc>
      </w:tr>
      <w:tr w:rsidR="00B90979" w:rsidRPr="00CB56A5" w14:paraId="51F26B7C" w14:textId="77777777" w:rsidTr="00E03BDA">
        <w:trPr>
          <w:trHeight w:val="267"/>
        </w:trPr>
        <w:tc>
          <w:tcPr>
            <w:tcW w:w="10097" w:type="dxa"/>
            <w:gridSpan w:val="6"/>
            <w:shd w:val="clear" w:color="auto" w:fill="00B0F0"/>
          </w:tcPr>
          <w:p w14:paraId="3365581F"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返回信息</w:t>
            </w:r>
          </w:p>
        </w:tc>
      </w:tr>
      <w:tr w:rsidR="00B90979" w:rsidRPr="00CB56A5" w14:paraId="403771EB" w14:textId="77777777" w:rsidTr="00E03BDA">
        <w:trPr>
          <w:trHeight w:val="267"/>
        </w:trPr>
        <w:tc>
          <w:tcPr>
            <w:tcW w:w="2439" w:type="dxa"/>
            <w:gridSpan w:val="2"/>
            <w:shd w:val="clear" w:color="auto" w:fill="00B0F0"/>
          </w:tcPr>
          <w:p w14:paraId="5C126629"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参数名称</w:t>
            </w:r>
          </w:p>
        </w:tc>
        <w:tc>
          <w:tcPr>
            <w:tcW w:w="1417" w:type="dxa"/>
            <w:shd w:val="clear" w:color="auto" w:fill="00B0F0"/>
          </w:tcPr>
          <w:p w14:paraId="48E6253C"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参数含义</w:t>
            </w:r>
          </w:p>
        </w:tc>
        <w:tc>
          <w:tcPr>
            <w:tcW w:w="1134" w:type="dxa"/>
            <w:shd w:val="clear" w:color="auto" w:fill="00B0F0"/>
          </w:tcPr>
          <w:p w14:paraId="402F4FAE"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数据类型</w:t>
            </w:r>
          </w:p>
        </w:tc>
        <w:tc>
          <w:tcPr>
            <w:tcW w:w="709" w:type="dxa"/>
            <w:shd w:val="clear" w:color="auto" w:fill="00B0F0"/>
          </w:tcPr>
          <w:p w14:paraId="72109ABA"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必填</w:t>
            </w:r>
          </w:p>
        </w:tc>
        <w:tc>
          <w:tcPr>
            <w:tcW w:w="4398" w:type="dxa"/>
            <w:shd w:val="clear" w:color="auto" w:fill="00B0F0"/>
          </w:tcPr>
          <w:p w14:paraId="020CCD95" w14:textId="77777777" w:rsidR="00B90979" w:rsidRPr="00CB56A5" w:rsidRDefault="00B90979" w:rsidP="00E03BDA">
            <w:pPr>
              <w:rPr>
                <w:rFonts w:ascii="Calibri" w:hAnsi="Calibri" w:cs="Calibri"/>
                <w:color w:val="000000" w:themeColor="text1"/>
                <w:kern w:val="2"/>
                <w:sz w:val="21"/>
                <w:szCs w:val="21"/>
              </w:rPr>
            </w:pPr>
            <w:r w:rsidRPr="00CB56A5">
              <w:rPr>
                <w:rFonts w:ascii="Calibri" w:hAnsi="Calibri" w:cs="Calibri"/>
                <w:color w:val="000000" w:themeColor="text1"/>
                <w:kern w:val="2"/>
                <w:sz w:val="21"/>
                <w:szCs w:val="21"/>
              </w:rPr>
              <w:t>备注</w:t>
            </w:r>
          </w:p>
        </w:tc>
      </w:tr>
      <w:tr w:rsidR="00B90979" w:rsidRPr="00CB56A5" w14:paraId="1542AF78" w14:textId="77777777" w:rsidTr="00E03BDA">
        <w:trPr>
          <w:trHeight w:val="267"/>
        </w:trPr>
        <w:tc>
          <w:tcPr>
            <w:tcW w:w="2439" w:type="dxa"/>
            <w:gridSpan w:val="2"/>
          </w:tcPr>
          <w:p w14:paraId="2A1A2555" w14:textId="77777777" w:rsidR="00B90979" w:rsidRPr="00CB56A5" w:rsidRDefault="00B90979" w:rsidP="00E03BDA">
            <w:pPr>
              <w:pStyle w:val="10"/>
              <w:ind w:firstLineChars="0" w:firstLine="0"/>
              <w:rPr>
                <w:rFonts w:ascii="Calibri" w:hAnsi="Calibri" w:cs="Calibri"/>
                <w:color w:val="000000" w:themeColor="text1"/>
                <w:sz w:val="21"/>
                <w:szCs w:val="21"/>
              </w:rPr>
            </w:pPr>
            <w:r w:rsidRPr="004564A2">
              <w:rPr>
                <w:color w:val="000000" w:themeColor="text1"/>
              </w:rPr>
              <w:t>code</w:t>
            </w:r>
          </w:p>
        </w:tc>
        <w:tc>
          <w:tcPr>
            <w:tcW w:w="1417" w:type="dxa"/>
          </w:tcPr>
          <w:p w14:paraId="4816FA02" w14:textId="77777777" w:rsidR="00B90979" w:rsidRPr="00CB56A5" w:rsidRDefault="00B90979" w:rsidP="00E03BDA">
            <w:pPr>
              <w:rPr>
                <w:rFonts w:ascii="Calibri" w:hAnsi="Calibri" w:cs="Calibri"/>
                <w:color w:val="000000" w:themeColor="text1"/>
                <w:sz w:val="21"/>
                <w:szCs w:val="21"/>
              </w:rPr>
            </w:pPr>
          </w:p>
        </w:tc>
        <w:tc>
          <w:tcPr>
            <w:tcW w:w="1134" w:type="dxa"/>
          </w:tcPr>
          <w:p w14:paraId="3481E72F" w14:textId="77777777" w:rsidR="00B90979" w:rsidRPr="00CB56A5" w:rsidRDefault="00B90979" w:rsidP="00E03BDA">
            <w:pPr>
              <w:pStyle w:val="10"/>
              <w:ind w:firstLineChars="0" w:firstLine="0"/>
              <w:rPr>
                <w:rFonts w:ascii="Calibri" w:hAnsi="Calibri" w:cs="Calibri"/>
                <w:color w:val="000000" w:themeColor="text1"/>
                <w:sz w:val="21"/>
                <w:szCs w:val="21"/>
              </w:rPr>
            </w:pPr>
          </w:p>
        </w:tc>
        <w:tc>
          <w:tcPr>
            <w:tcW w:w="709" w:type="dxa"/>
          </w:tcPr>
          <w:p w14:paraId="768EC259" w14:textId="77777777" w:rsidR="00B90979" w:rsidRPr="00CB56A5" w:rsidRDefault="00B90979" w:rsidP="00E03BDA">
            <w:pPr>
              <w:pStyle w:val="10"/>
              <w:ind w:firstLineChars="0" w:firstLine="0"/>
              <w:rPr>
                <w:rFonts w:ascii="Calibri" w:hAnsi="Calibri" w:cs="Calibri"/>
                <w:color w:val="000000" w:themeColor="text1"/>
                <w:sz w:val="21"/>
                <w:szCs w:val="21"/>
              </w:rPr>
            </w:pPr>
          </w:p>
        </w:tc>
        <w:tc>
          <w:tcPr>
            <w:tcW w:w="4398" w:type="dxa"/>
          </w:tcPr>
          <w:p w14:paraId="5DC2CD16" w14:textId="77777777" w:rsidR="00B90979" w:rsidRPr="00CB56A5" w:rsidRDefault="00B90979" w:rsidP="00E03BDA">
            <w:pPr>
              <w:rPr>
                <w:rFonts w:ascii="Calibri" w:hAnsi="Calibri" w:cs="Calibri"/>
                <w:color w:val="000000" w:themeColor="text1"/>
                <w:sz w:val="21"/>
                <w:szCs w:val="21"/>
              </w:rPr>
            </w:pPr>
          </w:p>
        </w:tc>
      </w:tr>
    </w:tbl>
    <w:p w14:paraId="0875544A" w14:textId="1B7E6780" w:rsidR="00C750B2" w:rsidRDefault="00C750B2" w:rsidP="00B82436">
      <w:pPr>
        <w:rPr>
          <w:ins w:id="127" w:author="世驹 丁" w:date="2019-02-25T16:57:00Z"/>
        </w:rPr>
      </w:pPr>
    </w:p>
    <w:p w14:paraId="5B5554FE" w14:textId="73AA76A7" w:rsidR="00FD6F54" w:rsidRDefault="00FD6F54" w:rsidP="00B82436">
      <w:pPr>
        <w:rPr>
          <w:ins w:id="128" w:author="世驹 丁" w:date="2019-02-25T16:57:00Z"/>
        </w:rPr>
      </w:pPr>
    </w:p>
    <w:p w14:paraId="70354B5A" w14:textId="0904DCA5" w:rsidR="00FD6F54" w:rsidRPr="00653E74" w:rsidRDefault="00653E74" w:rsidP="00653E74">
      <w:pPr>
        <w:pStyle w:val="4"/>
      </w:pPr>
      <w:r>
        <w:lastRenderedPageBreak/>
        <w:t>3.2.8</w:t>
      </w:r>
      <w:r w:rsidR="008000EE">
        <w:rPr>
          <w:rFonts w:hint="eastAsia"/>
        </w:rPr>
        <w:t>获取报警警情的电子围栏接口</w:t>
      </w:r>
    </w:p>
    <w:tbl>
      <w:tblPr>
        <w:tblStyle w:val="11"/>
        <w:tblW w:w="10097" w:type="dxa"/>
        <w:tblInd w:w="-459" w:type="dxa"/>
        <w:tblLayout w:type="fixed"/>
        <w:tblLook w:val="04A0" w:firstRow="1" w:lastRow="0" w:firstColumn="1" w:lastColumn="0" w:noHBand="0" w:noVBand="1"/>
      </w:tblPr>
      <w:tblGrid>
        <w:gridCol w:w="1843"/>
        <w:gridCol w:w="596"/>
        <w:gridCol w:w="1417"/>
        <w:gridCol w:w="1134"/>
        <w:gridCol w:w="709"/>
        <w:gridCol w:w="4398"/>
      </w:tblGrid>
      <w:tr w:rsidR="00FD6F54" w:rsidRPr="00CB56A5" w14:paraId="64E946A9" w14:textId="77777777" w:rsidTr="00FD6F54">
        <w:trPr>
          <w:ins w:id="129" w:author="世驹 丁" w:date="2019-02-25T16:58:00Z"/>
        </w:trPr>
        <w:tc>
          <w:tcPr>
            <w:tcW w:w="1843" w:type="dxa"/>
            <w:shd w:val="clear" w:color="auto" w:fill="00B0F0"/>
          </w:tcPr>
          <w:p w14:paraId="54EC4F9A" w14:textId="77777777" w:rsidR="00FD6F54" w:rsidRPr="00CB56A5" w:rsidRDefault="00FD6F54" w:rsidP="00FD6F54">
            <w:pPr>
              <w:rPr>
                <w:ins w:id="130" w:author="世驹 丁" w:date="2019-02-25T16:58:00Z"/>
                <w:rFonts w:ascii="Calibri" w:hAnsi="Calibri" w:cs="Calibri"/>
                <w:color w:val="000000" w:themeColor="text1"/>
                <w:kern w:val="2"/>
                <w:sz w:val="21"/>
                <w:szCs w:val="21"/>
              </w:rPr>
            </w:pPr>
            <w:ins w:id="131" w:author="世驹 丁" w:date="2019-02-25T16:58:00Z">
              <w:r w:rsidRPr="00CB56A5">
                <w:rPr>
                  <w:rFonts w:ascii="Calibri" w:hAnsi="Calibri" w:cs="Calibri"/>
                  <w:color w:val="000000" w:themeColor="text1"/>
                  <w:kern w:val="2"/>
                  <w:sz w:val="21"/>
                  <w:szCs w:val="21"/>
                </w:rPr>
                <w:t>接口地址</w:t>
              </w:r>
            </w:ins>
          </w:p>
        </w:tc>
        <w:tc>
          <w:tcPr>
            <w:tcW w:w="8254" w:type="dxa"/>
            <w:gridSpan w:val="5"/>
          </w:tcPr>
          <w:p w14:paraId="08B6B924" w14:textId="6E4F4EB7" w:rsidR="00FD6F54" w:rsidRPr="00CB56A5" w:rsidRDefault="00FD6F54" w:rsidP="00FD6F54">
            <w:pPr>
              <w:rPr>
                <w:ins w:id="132" w:author="世驹 丁" w:date="2019-02-25T16:58:00Z"/>
                <w:rFonts w:ascii="Calibri" w:hAnsi="Calibri" w:cs="Calibri"/>
                <w:color w:val="000000" w:themeColor="text1"/>
                <w:kern w:val="2"/>
                <w:sz w:val="21"/>
                <w:szCs w:val="21"/>
              </w:rPr>
            </w:pPr>
            <w:ins w:id="133" w:author="世驹 丁" w:date="2019-02-25T16:58:00Z">
              <w:r>
                <w:rPr>
                  <w:rFonts w:ascii="Calibri" w:hAnsi="Calibri" w:cs="Calibri" w:hint="eastAsia"/>
                  <w:color w:val="000000" w:themeColor="text1"/>
                  <w:kern w:val="2"/>
                  <w:sz w:val="21"/>
                  <w:szCs w:val="21"/>
                </w:rPr>
                <w:t>Get</w:t>
              </w:r>
              <w:r>
                <w:rPr>
                  <w:rFonts w:ascii="Calibri" w:hAnsi="Calibri" w:cs="Calibri"/>
                  <w:color w:val="000000" w:themeColor="text1"/>
                  <w:kern w:val="2"/>
                  <w:sz w:val="21"/>
                  <w:szCs w:val="21"/>
                </w:rPr>
                <w:t>Alarm</w:t>
              </w:r>
            </w:ins>
            <w:ins w:id="134" w:author="世驹 丁" w:date="2019-02-25T17:00:00Z">
              <w:r>
                <w:rPr>
                  <w:rFonts w:ascii="Calibri" w:hAnsi="Calibri" w:cs="Calibri" w:hint="eastAsia"/>
                  <w:color w:val="000000" w:themeColor="text1"/>
                  <w:kern w:val="2"/>
                  <w:sz w:val="21"/>
                  <w:szCs w:val="21"/>
                </w:rPr>
                <w:t>Fence</w:t>
              </w:r>
            </w:ins>
            <w:ins w:id="135" w:author="世驹 丁" w:date="2019-02-25T16:58:00Z">
              <w:r w:rsidRPr="00CB56A5">
                <w:rPr>
                  <w:rFonts w:ascii="Calibri" w:hAnsi="Calibri" w:cs="Calibri"/>
                  <w:color w:val="000000" w:themeColor="text1"/>
                  <w:kern w:val="2"/>
                  <w:sz w:val="21"/>
                  <w:szCs w:val="21"/>
                </w:rPr>
                <w:t>.do</w:t>
              </w:r>
            </w:ins>
          </w:p>
        </w:tc>
      </w:tr>
      <w:tr w:rsidR="00FD6F54" w:rsidRPr="00CB56A5" w14:paraId="77EFDCB7" w14:textId="77777777" w:rsidTr="00FD6F54">
        <w:trPr>
          <w:ins w:id="136" w:author="世驹 丁" w:date="2019-02-25T16:58:00Z"/>
        </w:trPr>
        <w:tc>
          <w:tcPr>
            <w:tcW w:w="1843" w:type="dxa"/>
            <w:tcBorders>
              <w:bottom w:val="single" w:sz="4" w:space="0" w:color="auto"/>
            </w:tcBorders>
            <w:shd w:val="clear" w:color="auto" w:fill="00B0F0"/>
          </w:tcPr>
          <w:p w14:paraId="64489E27" w14:textId="77777777" w:rsidR="00FD6F54" w:rsidRPr="00CB56A5" w:rsidRDefault="00FD6F54" w:rsidP="00FD6F54">
            <w:pPr>
              <w:rPr>
                <w:ins w:id="137" w:author="世驹 丁" w:date="2019-02-25T16:58:00Z"/>
                <w:rFonts w:ascii="Calibri" w:hAnsi="Calibri" w:cs="Calibri"/>
                <w:color w:val="000000" w:themeColor="text1"/>
                <w:kern w:val="2"/>
                <w:sz w:val="21"/>
                <w:szCs w:val="21"/>
              </w:rPr>
            </w:pPr>
            <w:ins w:id="138" w:author="世驹 丁" w:date="2019-02-25T16:58:00Z">
              <w:r w:rsidRPr="00CB56A5">
                <w:rPr>
                  <w:rFonts w:ascii="Calibri" w:hAnsi="Calibri" w:cs="Calibri"/>
                  <w:color w:val="000000" w:themeColor="text1"/>
                  <w:kern w:val="2"/>
                  <w:sz w:val="21"/>
                  <w:szCs w:val="21"/>
                </w:rPr>
                <w:t>请求方式</w:t>
              </w:r>
            </w:ins>
          </w:p>
        </w:tc>
        <w:tc>
          <w:tcPr>
            <w:tcW w:w="8254" w:type="dxa"/>
            <w:gridSpan w:val="5"/>
            <w:tcBorders>
              <w:bottom w:val="single" w:sz="4" w:space="0" w:color="auto"/>
            </w:tcBorders>
          </w:tcPr>
          <w:p w14:paraId="50E8396D" w14:textId="77777777" w:rsidR="00FD6F54" w:rsidRPr="00CB56A5" w:rsidRDefault="00FD6F54" w:rsidP="00FD6F54">
            <w:pPr>
              <w:rPr>
                <w:ins w:id="139" w:author="世驹 丁" w:date="2019-02-25T16:58:00Z"/>
                <w:rFonts w:ascii="Calibri" w:hAnsi="Calibri" w:cs="Calibri"/>
                <w:color w:val="000000" w:themeColor="text1"/>
                <w:kern w:val="2"/>
                <w:sz w:val="21"/>
                <w:szCs w:val="21"/>
              </w:rPr>
            </w:pPr>
            <w:ins w:id="140" w:author="世驹 丁" w:date="2019-02-25T16:58:00Z">
              <w:r w:rsidRPr="00CB56A5">
                <w:rPr>
                  <w:rFonts w:ascii="Calibri" w:hAnsi="Calibri" w:cs="Calibri"/>
                  <w:color w:val="000000" w:themeColor="text1"/>
                  <w:kern w:val="2"/>
                  <w:sz w:val="21"/>
                  <w:szCs w:val="21"/>
                </w:rPr>
                <w:t>POST</w:t>
              </w:r>
            </w:ins>
          </w:p>
        </w:tc>
      </w:tr>
      <w:tr w:rsidR="00FD6F54" w:rsidRPr="00CB56A5" w14:paraId="4CF2CCC6" w14:textId="77777777" w:rsidTr="00FD6F54">
        <w:trPr>
          <w:ins w:id="141" w:author="世驹 丁" w:date="2019-02-25T16:58:00Z"/>
        </w:trPr>
        <w:tc>
          <w:tcPr>
            <w:tcW w:w="1843" w:type="dxa"/>
            <w:tcBorders>
              <w:bottom w:val="single" w:sz="4" w:space="0" w:color="auto"/>
            </w:tcBorders>
            <w:shd w:val="clear" w:color="auto" w:fill="00B0F0"/>
          </w:tcPr>
          <w:p w14:paraId="47F35BAE" w14:textId="77777777" w:rsidR="00FD6F54" w:rsidRPr="00CB56A5" w:rsidRDefault="00FD6F54" w:rsidP="00FD6F54">
            <w:pPr>
              <w:rPr>
                <w:ins w:id="142" w:author="世驹 丁" w:date="2019-02-25T16:58:00Z"/>
                <w:rFonts w:ascii="Calibri" w:hAnsi="Calibri" w:cs="Calibri"/>
                <w:color w:val="000000" w:themeColor="text1"/>
                <w:kern w:val="2"/>
                <w:sz w:val="21"/>
                <w:szCs w:val="21"/>
              </w:rPr>
            </w:pPr>
            <w:ins w:id="143" w:author="世驹 丁" w:date="2019-02-25T16:58:00Z">
              <w:r w:rsidRPr="00CB56A5">
                <w:rPr>
                  <w:rFonts w:ascii="Calibri" w:hAnsi="Calibri" w:cs="Calibri"/>
                  <w:color w:val="000000" w:themeColor="text1"/>
                  <w:kern w:val="2"/>
                  <w:sz w:val="21"/>
                  <w:szCs w:val="21"/>
                </w:rPr>
                <w:t>接口说明</w:t>
              </w:r>
            </w:ins>
          </w:p>
        </w:tc>
        <w:tc>
          <w:tcPr>
            <w:tcW w:w="8254" w:type="dxa"/>
            <w:gridSpan w:val="5"/>
            <w:tcBorders>
              <w:bottom w:val="single" w:sz="4" w:space="0" w:color="auto"/>
            </w:tcBorders>
          </w:tcPr>
          <w:p w14:paraId="5E10FE25" w14:textId="77777777" w:rsidR="00FD6F54" w:rsidRPr="00CB56A5" w:rsidRDefault="00FD6F54" w:rsidP="00FD6F54">
            <w:pPr>
              <w:rPr>
                <w:ins w:id="144" w:author="世驹 丁" w:date="2019-02-25T16:58:00Z"/>
                <w:rFonts w:ascii="Calibri" w:hAnsi="Calibri" w:cs="Calibri"/>
                <w:color w:val="000000" w:themeColor="text1"/>
                <w:kern w:val="2"/>
                <w:sz w:val="21"/>
                <w:szCs w:val="21"/>
              </w:rPr>
            </w:pPr>
            <w:ins w:id="145" w:author="世驹 丁" w:date="2019-02-25T16:58:00Z">
              <w:r>
                <w:rPr>
                  <w:rFonts w:ascii="Calibri" w:hAnsi="Calibri" w:cs="Calibri" w:hint="eastAsia"/>
                  <w:color w:val="000000" w:themeColor="text1"/>
                  <w:kern w:val="2"/>
                  <w:sz w:val="21"/>
                  <w:szCs w:val="21"/>
                </w:rPr>
                <w:t>取消设备</w:t>
              </w:r>
              <w:r>
                <w:rPr>
                  <w:rFonts w:hint="eastAsia"/>
                </w:rPr>
                <w:t>实时位置订阅</w:t>
              </w:r>
            </w:ins>
          </w:p>
        </w:tc>
      </w:tr>
      <w:tr w:rsidR="00FD6F54" w:rsidRPr="00CB56A5" w14:paraId="287C1589" w14:textId="77777777" w:rsidTr="00FD6F54">
        <w:trPr>
          <w:trHeight w:val="267"/>
          <w:ins w:id="146" w:author="世驹 丁" w:date="2019-02-25T16:58:00Z"/>
        </w:trPr>
        <w:tc>
          <w:tcPr>
            <w:tcW w:w="10097" w:type="dxa"/>
            <w:gridSpan w:val="6"/>
            <w:shd w:val="clear" w:color="auto" w:fill="00B0F0"/>
          </w:tcPr>
          <w:p w14:paraId="19A6A106" w14:textId="77777777" w:rsidR="00FD6F54" w:rsidRPr="00CB56A5" w:rsidRDefault="00FD6F54" w:rsidP="00FD6F54">
            <w:pPr>
              <w:rPr>
                <w:ins w:id="147" w:author="世驹 丁" w:date="2019-02-25T16:58:00Z"/>
                <w:rFonts w:ascii="Calibri" w:hAnsi="Calibri" w:cs="Calibri"/>
                <w:color w:val="000000" w:themeColor="text1"/>
                <w:kern w:val="2"/>
                <w:sz w:val="21"/>
                <w:szCs w:val="21"/>
              </w:rPr>
            </w:pPr>
            <w:ins w:id="148" w:author="世驹 丁" w:date="2019-02-25T16:58:00Z">
              <w:r w:rsidRPr="00CB56A5">
                <w:rPr>
                  <w:rFonts w:ascii="Calibri" w:hAnsi="Calibri" w:cs="Calibri"/>
                  <w:color w:val="000000" w:themeColor="text1"/>
                  <w:kern w:val="2"/>
                  <w:sz w:val="21"/>
                  <w:szCs w:val="21"/>
                </w:rPr>
                <w:t>输入参数</w:t>
              </w:r>
            </w:ins>
          </w:p>
        </w:tc>
      </w:tr>
      <w:tr w:rsidR="00FD6F54" w:rsidRPr="00CB56A5" w14:paraId="4FB3C618" w14:textId="77777777" w:rsidTr="00FD6F54">
        <w:trPr>
          <w:trHeight w:val="267"/>
          <w:ins w:id="149" w:author="世驹 丁" w:date="2019-02-25T16:58:00Z"/>
        </w:trPr>
        <w:tc>
          <w:tcPr>
            <w:tcW w:w="2439" w:type="dxa"/>
            <w:gridSpan w:val="2"/>
            <w:shd w:val="clear" w:color="auto" w:fill="00B0F0"/>
          </w:tcPr>
          <w:p w14:paraId="3B52DEA5" w14:textId="77777777" w:rsidR="00FD6F54" w:rsidRPr="00CB56A5" w:rsidRDefault="00FD6F54" w:rsidP="00FD6F54">
            <w:pPr>
              <w:rPr>
                <w:ins w:id="150" w:author="世驹 丁" w:date="2019-02-25T16:58:00Z"/>
                <w:rFonts w:ascii="Calibri" w:hAnsi="Calibri" w:cs="Calibri"/>
                <w:color w:val="000000" w:themeColor="text1"/>
                <w:kern w:val="2"/>
                <w:sz w:val="21"/>
                <w:szCs w:val="21"/>
              </w:rPr>
            </w:pPr>
            <w:ins w:id="151" w:author="世驹 丁" w:date="2019-02-25T16:58:00Z">
              <w:r w:rsidRPr="00CB56A5">
                <w:rPr>
                  <w:rFonts w:ascii="Calibri" w:hAnsi="Calibri" w:cs="Calibri"/>
                  <w:color w:val="000000" w:themeColor="text1"/>
                  <w:kern w:val="2"/>
                  <w:sz w:val="21"/>
                  <w:szCs w:val="21"/>
                </w:rPr>
                <w:t>参数名称</w:t>
              </w:r>
            </w:ins>
          </w:p>
        </w:tc>
        <w:tc>
          <w:tcPr>
            <w:tcW w:w="1417" w:type="dxa"/>
            <w:shd w:val="clear" w:color="auto" w:fill="00B0F0"/>
          </w:tcPr>
          <w:p w14:paraId="75342A6B" w14:textId="77777777" w:rsidR="00FD6F54" w:rsidRPr="00CB56A5" w:rsidRDefault="00FD6F54" w:rsidP="00FD6F54">
            <w:pPr>
              <w:rPr>
                <w:ins w:id="152" w:author="世驹 丁" w:date="2019-02-25T16:58:00Z"/>
                <w:rFonts w:ascii="Calibri" w:hAnsi="Calibri" w:cs="Calibri"/>
                <w:color w:val="000000" w:themeColor="text1"/>
                <w:kern w:val="2"/>
                <w:sz w:val="21"/>
                <w:szCs w:val="21"/>
              </w:rPr>
            </w:pPr>
            <w:ins w:id="153" w:author="世驹 丁" w:date="2019-02-25T16:58:00Z">
              <w:r w:rsidRPr="00CB56A5">
                <w:rPr>
                  <w:rFonts w:ascii="Calibri" w:hAnsi="Calibri" w:cs="Calibri"/>
                  <w:color w:val="000000" w:themeColor="text1"/>
                  <w:kern w:val="2"/>
                  <w:sz w:val="21"/>
                  <w:szCs w:val="21"/>
                </w:rPr>
                <w:t>参数含义</w:t>
              </w:r>
            </w:ins>
          </w:p>
        </w:tc>
        <w:tc>
          <w:tcPr>
            <w:tcW w:w="1134" w:type="dxa"/>
            <w:shd w:val="clear" w:color="auto" w:fill="00B0F0"/>
          </w:tcPr>
          <w:p w14:paraId="6D4C39D6" w14:textId="77777777" w:rsidR="00FD6F54" w:rsidRPr="00CB56A5" w:rsidRDefault="00FD6F54" w:rsidP="00FD6F54">
            <w:pPr>
              <w:rPr>
                <w:ins w:id="154" w:author="世驹 丁" w:date="2019-02-25T16:58:00Z"/>
                <w:rFonts w:ascii="Calibri" w:hAnsi="Calibri" w:cs="Calibri"/>
                <w:color w:val="000000" w:themeColor="text1"/>
                <w:kern w:val="2"/>
                <w:sz w:val="21"/>
                <w:szCs w:val="21"/>
              </w:rPr>
            </w:pPr>
            <w:ins w:id="155" w:author="世驹 丁" w:date="2019-02-25T16:58:00Z">
              <w:r w:rsidRPr="00CB56A5">
                <w:rPr>
                  <w:rFonts w:ascii="Calibri" w:hAnsi="Calibri" w:cs="Calibri"/>
                  <w:color w:val="000000" w:themeColor="text1"/>
                  <w:kern w:val="2"/>
                  <w:sz w:val="21"/>
                  <w:szCs w:val="21"/>
                </w:rPr>
                <w:t>数据类型</w:t>
              </w:r>
            </w:ins>
          </w:p>
        </w:tc>
        <w:tc>
          <w:tcPr>
            <w:tcW w:w="709" w:type="dxa"/>
            <w:shd w:val="clear" w:color="auto" w:fill="00B0F0"/>
          </w:tcPr>
          <w:p w14:paraId="2053C765" w14:textId="77777777" w:rsidR="00FD6F54" w:rsidRPr="00CB56A5" w:rsidRDefault="00FD6F54" w:rsidP="00FD6F54">
            <w:pPr>
              <w:rPr>
                <w:ins w:id="156" w:author="世驹 丁" w:date="2019-02-25T16:58:00Z"/>
                <w:rFonts w:ascii="Calibri" w:hAnsi="Calibri" w:cs="Calibri"/>
                <w:color w:val="000000" w:themeColor="text1"/>
                <w:kern w:val="2"/>
                <w:sz w:val="21"/>
                <w:szCs w:val="21"/>
              </w:rPr>
            </w:pPr>
            <w:ins w:id="157" w:author="世驹 丁" w:date="2019-02-25T16:58:00Z">
              <w:r w:rsidRPr="00CB56A5">
                <w:rPr>
                  <w:rFonts w:ascii="Calibri" w:hAnsi="Calibri" w:cs="Calibri"/>
                  <w:color w:val="000000" w:themeColor="text1"/>
                  <w:kern w:val="2"/>
                  <w:sz w:val="21"/>
                  <w:szCs w:val="21"/>
                </w:rPr>
                <w:t>必填</w:t>
              </w:r>
            </w:ins>
          </w:p>
        </w:tc>
        <w:tc>
          <w:tcPr>
            <w:tcW w:w="4398" w:type="dxa"/>
            <w:shd w:val="clear" w:color="auto" w:fill="00B0F0"/>
          </w:tcPr>
          <w:p w14:paraId="491542E2" w14:textId="77777777" w:rsidR="00FD6F54" w:rsidRPr="00CB56A5" w:rsidRDefault="00FD6F54" w:rsidP="00FD6F54">
            <w:pPr>
              <w:rPr>
                <w:ins w:id="158" w:author="世驹 丁" w:date="2019-02-25T16:58:00Z"/>
                <w:rFonts w:ascii="Calibri" w:hAnsi="Calibri" w:cs="Calibri"/>
                <w:color w:val="000000" w:themeColor="text1"/>
                <w:kern w:val="2"/>
                <w:sz w:val="21"/>
                <w:szCs w:val="21"/>
              </w:rPr>
            </w:pPr>
            <w:ins w:id="159" w:author="世驹 丁" w:date="2019-02-25T16:58:00Z">
              <w:r w:rsidRPr="00CB56A5">
                <w:rPr>
                  <w:rFonts w:ascii="Calibri" w:hAnsi="Calibri" w:cs="Calibri"/>
                  <w:color w:val="000000" w:themeColor="text1"/>
                  <w:kern w:val="2"/>
                  <w:sz w:val="21"/>
                  <w:szCs w:val="21"/>
                </w:rPr>
                <w:t>备注</w:t>
              </w:r>
            </w:ins>
          </w:p>
        </w:tc>
      </w:tr>
      <w:tr w:rsidR="00FD6F54" w:rsidRPr="00CB56A5" w14:paraId="363C8C39" w14:textId="77777777" w:rsidTr="00FD6F54">
        <w:trPr>
          <w:trHeight w:val="267"/>
          <w:ins w:id="160" w:author="世驹 丁" w:date="2019-02-25T16:58:00Z"/>
        </w:trPr>
        <w:tc>
          <w:tcPr>
            <w:tcW w:w="2439" w:type="dxa"/>
            <w:gridSpan w:val="2"/>
            <w:tcBorders>
              <w:bottom w:val="single" w:sz="4" w:space="0" w:color="auto"/>
            </w:tcBorders>
          </w:tcPr>
          <w:p w14:paraId="3EC3796F" w14:textId="141EEBB7" w:rsidR="00FD6F54" w:rsidRPr="00CB56A5" w:rsidRDefault="00FD6F54" w:rsidP="00FD6F54">
            <w:pPr>
              <w:rPr>
                <w:ins w:id="161" w:author="世驹 丁" w:date="2019-02-25T16:58:00Z"/>
                <w:rFonts w:ascii="Calibri" w:hAnsi="Calibri" w:cs="Calibri"/>
                <w:color w:val="000000" w:themeColor="text1"/>
                <w:sz w:val="21"/>
                <w:szCs w:val="21"/>
              </w:rPr>
            </w:pPr>
            <w:ins w:id="162" w:author="世驹 丁" w:date="2019-02-25T17:00:00Z">
              <w:r>
                <w:t>task</w:t>
              </w:r>
            </w:ins>
            <w:ins w:id="163" w:author="世驹 丁" w:date="2019-02-25T17:01:00Z">
              <w:r>
                <w:rPr>
                  <w:rFonts w:hint="eastAsia"/>
                </w:rPr>
                <w:t>Code</w:t>
              </w:r>
            </w:ins>
          </w:p>
        </w:tc>
        <w:tc>
          <w:tcPr>
            <w:tcW w:w="1417" w:type="dxa"/>
            <w:tcBorders>
              <w:bottom w:val="single" w:sz="4" w:space="0" w:color="auto"/>
            </w:tcBorders>
          </w:tcPr>
          <w:p w14:paraId="6C1674AF" w14:textId="04CAA48D" w:rsidR="00FD6F54" w:rsidRPr="00CB56A5" w:rsidRDefault="00FD6F54" w:rsidP="00FD6F54">
            <w:pPr>
              <w:rPr>
                <w:ins w:id="164" w:author="世驹 丁" w:date="2019-02-25T16:58:00Z"/>
                <w:rFonts w:ascii="Calibri" w:hAnsi="Calibri" w:cs="Calibri"/>
                <w:color w:val="000000" w:themeColor="text1"/>
                <w:sz w:val="21"/>
                <w:szCs w:val="21"/>
              </w:rPr>
            </w:pPr>
            <w:ins w:id="165" w:author="世驹 丁" w:date="2019-02-25T17:00:00Z">
              <w:r>
                <w:rPr>
                  <w:rFonts w:hint="eastAsia"/>
                </w:rPr>
                <w:t>监控任务编号</w:t>
              </w:r>
            </w:ins>
          </w:p>
        </w:tc>
        <w:tc>
          <w:tcPr>
            <w:tcW w:w="1134" w:type="dxa"/>
            <w:tcBorders>
              <w:bottom w:val="single" w:sz="4" w:space="0" w:color="auto"/>
            </w:tcBorders>
          </w:tcPr>
          <w:p w14:paraId="348743DA" w14:textId="77777777" w:rsidR="00FD6F54" w:rsidRPr="00CB56A5" w:rsidRDefault="00FD6F54" w:rsidP="00FD6F54">
            <w:pPr>
              <w:rPr>
                <w:ins w:id="166" w:author="世驹 丁" w:date="2019-02-25T16:58:00Z"/>
                <w:rFonts w:ascii="Calibri" w:hAnsi="Calibri" w:cs="Calibri"/>
                <w:color w:val="000000" w:themeColor="text1"/>
                <w:sz w:val="21"/>
                <w:szCs w:val="21"/>
              </w:rPr>
            </w:pPr>
            <w:ins w:id="167" w:author="世驹 丁" w:date="2019-02-25T16:58:00Z">
              <w:r w:rsidRPr="00652623">
                <w:rPr>
                  <w:rFonts w:ascii="Calibri" w:hAnsi="Calibri" w:cs="Calibri"/>
                  <w:color w:val="000000" w:themeColor="text1"/>
                  <w:sz w:val="21"/>
                  <w:szCs w:val="21"/>
                </w:rPr>
                <w:t>String</w:t>
              </w:r>
            </w:ins>
          </w:p>
        </w:tc>
        <w:tc>
          <w:tcPr>
            <w:tcW w:w="709" w:type="dxa"/>
            <w:tcBorders>
              <w:bottom w:val="single" w:sz="4" w:space="0" w:color="auto"/>
            </w:tcBorders>
          </w:tcPr>
          <w:p w14:paraId="4442D9C9" w14:textId="77777777" w:rsidR="00FD6F54" w:rsidRPr="00CB56A5" w:rsidRDefault="00FD6F54" w:rsidP="00FD6F54">
            <w:pPr>
              <w:rPr>
                <w:ins w:id="168" w:author="世驹 丁" w:date="2019-02-25T16:58:00Z"/>
                <w:rFonts w:ascii="Calibri" w:hAnsi="Calibri" w:cs="Calibri"/>
                <w:color w:val="000000" w:themeColor="text1"/>
                <w:sz w:val="21"/>
                <w:szCs w:val="21"/>
              </w:rPr>
            </w:pPr>
            <w:ins w:id="169" w:author="世驹 丁" w:date="2019-02-25T16:58:00Z">
              <w:r>
                <w:rPr>
                  <w:rFonts w:ascii="Calibri" w:hAnsi="Calibri" w:cs="Calibri" w:hint="eastAsia"/>
                  <w:color w:val="000000" w:themeColor="text1"/>
                  <w:szCs w:val="21"/>
                </w:rPr>
                <w:t>是</w:t>
              </w:r>
            </w:ins>
          </w:p>
        </w:tc>
        <w:tc>
          <w:tcPr>
            <w:tcW w:w="4398" w:type="dxa"/>
            <w:tcBorders>
              <w:bottom w:val="single" w:sz="4" w:space="0" w:color="auto"/>
            </w:tcBorders>
          </w:tcPr>
          <w:p w14:paraId="53A9DAD2" w14:textId="62D3A6C9" w:rsidR="00FD6F54" w:rsidRPr="00CB56A5" w:rsidRDefault="00FD6F54" w:rsidP="00FD6F54">
            <w:pPr>
              <w:rPr>
                <w:ins w:id="170" w:author="世驹 丁" w:date="2019-02-25T16:58:00Z"/>
                <w:rFonts w:ascii="Calibri" w:hAnsi="Calibri" w:cs="Calibri"/>
                <w:color w:val="000000" w:themeColor="text1"/>
                <w:sz w:val="21"/>
                <w:szCs w:val="21"/>
              </w:rPr>
            </w:pPr>
          </w:p>
        </w:tc>
      </w:tr>
      <w:tr w:rsidR="00FD6F54" w:rsidRPr="00CB56A5" w14:paraId="583853F9" w14:textId="77777777" w:rsidTr="00FD6F54">
        <w:trPr>
          <w:trHeight w:val="267"/>
          <w:ins w:id="171" w:author="世驹 丁" w:date="2019-02-25T16:58:00Z"/>
        </w:trPr>
        <w:tc>
          <w:tcPr>
            <w:tcW w:w="10097" w:type="dxa"/>
            <w:gridSpan w:val="6"/>
            <w:shd w:val="clear" w:color="auto" w:fill="00B0F0"/>
          </w:tcPr>
          <w:p w14:paraId="4BDC29B1" w14:textId="77777777" w:rsidR="00FD6F54" w:rsidRPr="00CB56A5" w:rsidRDefault="00FD6F54" w:rsidP="00FD6F54">
            <w:pPr>
              <w:rPr>
                <w:ins w:id="172" w:author="世驹 丁" w:date="2019-02-25T16:58:00Z"/>
                <w:rFonts w:ascii="Calibri" w:hAnsi="Calibri" w:cs="Calibri"/>
                <w:color w:val="000000" w:themeColor="text1"/>
                <w:kern w:val="2"/>
                <w:sz w:val="21"/>
                <w:szCs w:val="21"/>
              </w:rPr>
            </w:pPr>
            <w:ins w:id="173" w:author="世驹 丁" w:date="2019-02-25T16:58:00Z">
              <w:r w:rsidRPr="00CB56A5">
                <w:rPr>
                  <w:rFonts w:ascii="Calibri" w:hAnsi="Calibri" w:cs="Calibri"/>
                  <w:color w:val="000000" w:themeColor="text1"/>
                  <w:kern w:val="2"/>
                  <w:sz w:val="21"/>
                  <w:szCs w:val="21"/>
                </w:rPr>
                <w:t>返回信息</w:t>
              </w:r>
            </w:ins>
          </w:p>
        </w:tc>
      </w:tr>
      <w:tr w:rsidR="00FD6F54" w:rsidRPr="00CB56A5" w14:paraId="4F3FA758" w14:textId="77777777" w:rsidTr="00FD6F54">
        <w:trPr>
          <w:trHeight w:val="267"/>
          <w:ins w:id="174" w:author="世驹 丁" w:date="2019-02-25T16:58:00Z"/>
        </w:trPr>
        <w:tc>
          <w:tcPr>
            <w:tcW w:w="2439" w:type="dxa"/>
            <w:gridSpan w:val="2"/>
            <w:shd w:val="clear" w:color="auto" w:fill="00B0F0"/>
          </w:tcPr>
          <w:p w14:paraId="03FA6E26" w14:textId="77777777" w:rsidR="00FD6F54" w:rsidRPr="00CB56A5" w:rsidRDefault="00FD6F54" w:rsidP="00FD6F54">
            <w:pPr>
              <w:rPr>
                <w:ins w:id="175" w:author="世驹 丁" w:date="2019-02-25T16:58:00Z"/>
                <w:rFonts w:ascii="Calibri" w:hAnsi="Calibri" w:cs="Calibri"/>
                <w:color w:val="000000" w:themeColor="text1"/>
                <w:kern w:val="2"/>
                <w:sz w:val="21"/>
                <w:szCs w:val="21"/>
              </w:rPr>
            </w:pPr>
            <w:ins w:id="176" w:author="世驹 丁" w:date="2019-02-25T16:58:00Z">
              <w:r w:rsidRPr="00CB56A5">
                <w:rPr>
                  <w:rFonts w:ascii="Calibri" w:hAnsi="Calibri" w:cs="Calibri"/>
                  <w:color w:val="000000" w:themeColor="text1"/>
                  <w:kern w:val="2"/>
                  <w:sz w:val="21"/>
                  <w:szCs w:val="21"/>
                </w:rPr>
                <w:t>参数名称</w:t>
              </w:r>
            </w:ins>
          </w:p>
        </w:tc>
        <w:tc>
          <w:tcPr>
            <w:tcW w:w="1417" w:type="dxa"/>
            <w:shd w:val="clear" w:color="auto" w:fill="00B0F0"/>
          </w:tcPr>
          <w:p w14:paraId="3960507E" w14:textId="77777777" w:rsidR="00FD6F54" w:rsidRPr="00CB56A5" w:rsidRDefault="00FD6F54" w:rsidP="00FD6F54">
            <w:pPr>
              <w:rPr>
                <w:ins w:id="177" w:author="世驹 丁" w:date="2019-02-25T16:58:00Z"/>
                <w:rFonts w:ascii="Calibri" w:hAnsi="Calibri" w:cs="Calibri"/>
                <w:color w:val="000000" w:themeColor="text1"/>
                <w:kern w:val="2"/>
                <w:sz w:val="21"/>
                <w:szCs w:val="21"/>
              </w:rPr>
            </w:pPr>
            <w:ins w:id="178" w:author="世驹 丁" w:date="2019-02-25T16:58:00Z">
              <w:r w:rsidRPr="00CB56A5">
                <w:rPr>
                  <w:rFonts w:ascii="Calibri" w:hAnsi="Calibri" w:cs="Calibri"/>
                  <w:color w:val="000000" w:themeColor="text1"/>
                  <w:kern w:val="2"/>
                  <w:sz w:val="21"/>
                  <w:szCs w:val="21"/>
                </w:rPr>
                <w:t>参数含义</w:t>
              </w:r>
            </w:ins>
          </w:p>
        </w:tc>
        <w:tc>
          <w:tcPr>
            <w:tcW w:w="1134" w:type="dxa"/>
            <w:shd w:val="clear" w:color="auto" w:fill="00B0F0"/>
          </w:tcPr>
          <w:p w14:paraId="3EFCBD74" w14:textId="77777777" w:rsidR="00FD6F54" w:rsidRPr="00CB56A5" w:rsidRDefault="00FD6F54" w:rsidP="00FD6F54">
            <w:pPr>
              <w:rPr>
                <w:ins w:id="179" w:author="世驹 丁" w:date="2019-02-25T16:58:00Z"/>
                <w:rFonts w:ascii="Calibri" w:hAnsi="Calibri" w:cs="Calibri"/>
                <w:color w:val="000000" w:themeColor="text1"/>
                <w:kern w:val="2"/>
                <w:sz w:val="21"/>
                <w:szCs w:val="21"/>
              </w:rPr>
            </w:pPr>
            <w:ins w:id="180" w:author="世驹 丁" w:date="2019-02-25T16:58:00Z">
              <w:r w:rsidRPr="00CB56A5">
                <w:rPr>
                  <w:rFonts w:ascii="Calibri" w:hAnsi="Calibri" w:cs="Calibri"/>
                  <w:color w:val="000000" w:themeColor="text1"/>
                  <w:kern w:val="2"/>
                  <w:sz w:val="21"/>
                  <w:szCs w:val="21"/>
                </w:rPr>
                <w:t>数据类型</w:t>
              </w:r>
            </w:ins>
          </w:p>
        </w:tc>
        <w:tc>
          <w:tcPr>
            <w:tcW w:w="709" w:type="dxa"/>
            <w:shd w:val="clear" w:color="auto" w:fill="00B0F0"/>
          </w:tcPr>
          <w:p w14:paraId="00FCD027" w14:textId="77777777" w:rsidR="00FD6F54" w:rsidRPr="00CB56A5" w:rsidRDefault="00FD6F54" w:rsidP="00FD6F54">
            <w:pPr>
              <w:rPr>
                <w:ins w:id="181" w:author="世驹 丁" w:date="2019-02-25T16:58:00Z"/>
                <w:rFonts w:ascii="Calibri" w:hAnsi="Calibri" w:cs="Calibri"/>
                <w:color w:val="000000" w:themeColor="text1"/>
                <w:kern w:val="2"/>
                <w:sz w:val="21"/>
                <w:szCs w:val="21"/>
              </w:rPr>
            </w:pPr>
            <w:ins w:id="182" w:author="世驹 丁" w:date="2019-02-25T16:58:00Z">
              <w:r w:rsidRPr="00CB56A5">
                <w:rPr>
                  <w:rFonts w:ascii="Calibri" w:hAnsi="Calibri" w:cs="Calibri"/>
                  <w:color w:val="000000" w:themeColor="text1"/>
                  <w:kern w:val="2"/>
                  <w:sz w:val="21"/>
                  <w:szCs w:val="21"/>
                </w:rPr>
                <w:t>必填</w:t>
              </w:r>
            </w:ins>
          </w:p>
        </w:tc>
        <w:tc>
          <w:tcPr>
            <w:tcW w:w="4398" w:type="dxa"/>
            <w:shd w:val="clear" w:color="auto" w:fill="00B0F0"/>
          </w:tcPr>
          <w:p w14:paraId="7DCA26CE" w14:textId="77777777" w:rsidR="00FD6F54" w:rsidRPr="00CB56A5" w:rsidRDefault="00FD6F54" w:rsidP="00FD6F54">
            <w:pPr>
              <w:rPr>
                <w:ins w:id="183" w:author="世驹 丁" w:date="2019-02-25T16:58:00Z"/>
                <w:rFonts w:ascii="Calibri" w:hAnsi="Calibri" w:cs="Calibri"/>
                <w:color w:val="000000" w:themeColor="text1"/>
                <w:kern w:val="2"/>
                <w:sz w:val="21"/>
                <w:szCs w:val="21"/>
              </w:rPr>
            </w:pPr>
            <w:ins w:id="184" w:author="世驹 丁" w:date="2019-02-25T16:58:00Z">
              <w:r w:rsidRPr="00CB56A5">
                <w:rPr>
                  <w:rFonts w:ascii="Calibri" w:hAnsi="Calibri" w:cs="Calibri"/>
                  <w:color w:val="000000" w:themeColor="text1"/>
                  <w:kern w:val="2"/>
                  <w:sz w:val="21"/>
                  <w:szCs w:val="21"/>
                </w:rPr>
                <w:t>备注</w:t>
              </w:r>
            </w:ins>
          </w:p>
        </w:tc>
      </w:tr>
      <w:tr w:rsidR="00FD6F54" w:rsidRPr="00CB56A5" w14:paraId="4F969BFC" w14:textId="77777777" w:rsidTr="00FD6F54">
        <w:trPr>
          <w:trHeight w:val="267"/>
          <w:ins w:id="185" w:author="世驹 丁" w:date="2019-02-25T16:58:00Z"/>
        </w:trPr>
        <w:tc>
          <w:tcPr>
            <w:tcW w:w="2439" w:type="dxa"/>
            <w:gridSpan w:val="2"/>
          </w:tcPr>
          <w:p w14:paraId="5803BFBF" w14:textId="77777777" w:rsidR="00FD6F54" w:rsidRPr="00CB56A5" w:rsidRDefault="00FD6F54" w:rsidP="00FD6F54">
            <w:pPr>
              <w:pStyle w:val="10"/>
              <w:ind w:firstLineChars="0" w:firstLine="0"/>
              <w:rPr>
                <w:ins w:id="186" w:author="世驹 丁" w:date="2019-02-25T16:58:00Z"/>
                <w:rFonts w:ascii="Calibri" w:hAnsi="Calibri" w:cs="Calibri"/>
                <w:color w:val="000000" w:themeColor="text1"/>
                <w:sz w:val="21"/>
                <w:szCs w:val="21"/>
              </w:rPr>
            </w:pPr>
            <w:ins w:id="187" w:author="世驹 丁" w:date="2019-02-25T16:58:00Z">
              <w:r w:rsidRPr="004564A2">
                <w:rPr>
                  <w:color w:val="000000" w:themeColor="text1"/>
                </w:rPr>
                <w:t>code</w:t>
              </w:r>
            </w:ins>
          </w:p>
        </w:tc>
        <w:tc>
          <w:tcPr>
            <w:tcW w:w="1417" w:type="dxa"/>
          </w:tcPr>
          <w:p w14:paraId="22DFE7FE" w14:textId="77777777" w:rsidR="00FD6F54" w:rsidRPr="00CB56A5" w:rsidRDefault="00FD6F54" w:rsidP="00FD6F54">
            <w:pPr>
              <w:rPr>
                <w:ins w:id="188" w:author="世驹 丁" w:date="2019-02-25T16:58:00Z"/>
                <w:rFonts w:ascii="Calibri" w:hAnsi="Calibri" w:cs="Calibri"/>
                <w:color w:val="000000" w:themeColor="text1"/>
                <w:sz w:val="21"/>
                <w:szCs w:val="21"/>
              </w:rPr>
            </w:pPr>
          </w:p>
        </w:tc>
        <w:tc>
          <w:tcPr>
            <w:tcW w:w="1134" w:type="dxa"/>
          </w:tcPr>
          <w:p w14:paraId="02D3BA71" w14:textId="77777777" w:rsidR="00FD6F54" w:rsidRPr="00CB56A5" w:rsidRDefault="00FD6F54" w:rsidP="00FD6F54">
            <w:pPr>
              <w:pStyle w:val="10"/>
              <w:ind w:firstLineChars="0" w:firstLine="0"/>
              <w:rPr>
                <w:ins w:id="189" w:author="世驹 丁" w:date="2019-02-25T16:58:00Z"/>
                <w:rFonts w:ascii="Calibri" w:hAnsi="Calibri" w:cs="Calibri"/>
                <w:color w:val="000000" w:themeColor="text1"/>
                <w:sz w:val="21"/>
                <w:szCs w:val="21"/>
              </w:rPr>
            </w:pPr>
          </w:p>
        </w:tc>
        <w:tc>
          <w:tcPr>
            <w:tcW w:w="709" w:type="dxa"/>
          </w:tcPr>
          <w:p w14:paraId="0FA43940" w14:textId="77777777" w:rsidR="00FD6F54" w:rsidRPr="00CB56A5" w:rsidRDefault="00FD6F54" w:rsidP="00FD6F54">
            <w:pPr>
              <w:pStyle w:val="10"/>
              <w:ind w:firstLineChars="0" w:firstLine="0"/>
              <w:rPr>
                <w:ins w:id="190" w:author="世驹 丁" w:date="2019-02-25T16:58:00Z"/>
                <w:rFonts w:ascii="Calibri" w:hAnsi="Calibri" w:cs="Calibri"/>
                <w:color w:val="000000" w:themeColor="text1"/>
                <w:sz w:val="21"/>
                <w:szCs w:val="21"/>
              </w:rPr>
            </w:pPr>
          </w:p>
        </w:tc>
        <w:tc>
          <w:tcPr>
            <w:tcW w:w="4398" w:type="dxa"/>
          </w:tcPr>
          <w:p w14:paraId="2A350892" w14:textId="77777777" w:rsidR="00FD6F54" w:rsidRPr="00CB56A5" w:rsidRDefault="00FD6F54" w:rsidP="00FD6F54">
            <w:pPr>
              <w:rPr>
                <w:ins w:id="191" w:author="世驹 丁" w:date="2019-02-25T16:58:00Z"/>
                <w:rFonts w:ascii="Calibri" w:hAnsi="Calibri" w:cs="Calibri"/>
                <w:color w:val="000000" w:themeColor="text1"/>
                <w:sz w:val="21"/>
                <w:szCs w:val="21"/>
              </w:rPr>
            </w:pPr>
          </w:p>
        </w:tc>
      </w:tr>
      <w:tr w:rsidR="00FD6F54" w:rsidRPr="00CB56A5" w14:paraId="49C8C7B8" w14:textId="77777777" w:rsidTr="00FD6F54">
        <w:trPr>
          <w:trHeight w:val="267"/>
          <w:ins w:id="192" w:author="世驹 丁" w:date="2019-02-25T17:01:00Z"/>
        </w:trPr>
        <w:tc>
          <w:tcPr>
            <w:tcW w:w="2439" w:type="dxa"/>
            <w:gridSpan w:val="2"/>
          </w:tcPr>
          <w:p w14:paraId="7DC6BEAC" w14:textId="6160F6EC" w:rsidR="00FD6F54" w:rsidRPr="004564A2" w:rsidRDefault="00596AE5" w:rsidP="00FD6F54">
            <w:pPr>
              <w:pStyle w:val="10"/>
              <w:ind w:firstLineChars="0" w:firstLine="0"/>
              <w:rPr>
                <w:ins w:id="193" w:author="世驹 丁" w:date="2019-02-25T17:01:00Z"/>
                <w:color w:val="000000" w:themeColor="text1"/>
              </w:rPr>
            </w:pPr>
            <w:ins w:id="194" w:author="世驹 丁" w:date="2019-02-25T17:25:00Z">
              <w:r>
                <w:rPr>
                  <w:color w:val="000000" w:themeColor="text1"/>
                </w:rPr>
                <w:t>fenceList</w:t>
              </w:r>
            </w:ins>
          </w:p>
        </w:tc>
        <w:tc>
          <w:tcPr>
            <w:tcW w:w="1417" w:type="dxa"/>
          </w:tcPr>
          <w:p w14:paraId="4C8DC199" w14:textId="311A724F" w:rsidR="00FD6F54" w:rsidRPr="00CB56A5" w:rsidRDefault="00FD6F54" w:rsidP="00FD6F54">
            <w:pPr>
              <w:rPr>
                <w:ins w:id="195" w:author="世驹 丁" w:date="2019-02-25T17:01:00Z"/>
                <w:rFonts w:ascii="Calibri" w:hAnsi="Calibri" w:cs="Calibri"/>
                <w:color w:val="000000" w:themeColor="text1"/>
                <w:szCs w:val="21"/>
              </w:rPr>
            </w:pPr>
            <w:ins w:id="196" w:author="世驹 丁" w:date="2019-02-25T17:01:00Z">
              <w:r>
                <w:rPr>
                  <w:rFonts w:ascii="Calibri" w:hAnsi="Calibri" w:cs="Calibri" w:hint="eastAsia"/>
                  <w:color w:val="000000" w:themeColor="text1"/>
                  <w:szCs w:val="21"/>
                </w:rPr>
                <w:t>电子围栏列表</w:t>
              </w:r>
            </w:ins>
          </w:p>
        </w:tc>
        <w:tc>
          <w:tcPr>
            <w:tcW w:w="1134" w:type="dxa"/>
          </w:tcPr>
          <w:p w14:paraId="7548E0D2" w14:textId="4E572FBA" w:rsidR="00FD6F54" w:rsidRPr="00CB56A5" w:rsidRDefault="00E22B90" w:rsidP="00FD6F54">
            <w:pPr>
              <w:pStyle w:val="10"/>
              <w:ind w:firstLineChars="0" w:firstLine="0"/>
              <w:rPr>
                <w:ins w:id="197" w:author="世驹 丁" w:date="2019-02-25T17:01:00Z"/>
                <w:rFonts w:ascii="Calibri" w:hAnsi="Calibri" w:cs="Calibri"/>
                <w:color w:val="000000" w:themeColor="text1"/>
                <w:szCs w:val="21"/>
              </w:rPr>
            </w:pPr>
            <w:r>
              <w:rPr>
                <w:rFonts w:ascii="Calibri" w:hAnsi="Calibri" w:cs="Calibri" w:hint="eastAsia"/>
                <w:color w:val="000000" w:themeColor="text1"/>
                <w:szCs w:val="21"/>
              </w:rPr>
              <w:t>A</w:t>
            </w:r>
            <w:r>
              <w:rPr>
                <w:rFonts w:ascii="Calibri" w:hAnsi="Calibri" w:cs="Calibri"/>
                <w:color w:val="000000" w:themeColor="text1"/>
                <w:szCs w:val="21"/>
              </w:rPr>
              <w:t>rray</w:t>
            </w:r>
            <w:bookmarkStart w:id="198" w:name="_GoBack"/>
            <w:bookmarkEnd w:id="198"/>
          </w:p>
        </w:tc>
        <w:tc>
          <w:tcPr>
            <w:tcW w:w="709" w:type="dxa"/>
          </w:tcPr>
          <w:p w14:paraId="07E5DB1E" w14:textId="77777777" w:rsidR="00FD6F54" w:rsidRPr="00CB56A5" w:rsidRDefault="00FD6F54" w:rsidP="00FD6F54">
            <w:pPr>
              <w:pStyle w:val="10"/>
              <w:ind w:firstLineChars="0" w:firstLine="0"/>
              <w:rPr>
                <w:ins w:id="199" w:author="世驹 丁" w:date="2019-02-25T17:01:00Z"/>
                <w:rFonts w:ascii="Calibri" w:hAnsi="Calibri" w:cs="Calibri"/>
                <w:color w:val="000000" w:themeColor="text1"/>
                <w:szCs w:val="21"/>
              </w:rPr>
            </w:pPr>
          </w:p>
        </w:tc>
        <w:tc>
          <w:tcPr>
            <w:tcW w:w="4398" w:type="dxa"/>
          </w:tcPr>
          <w:p w14:paraId="1813C712" w14:textId="77777777" w:rsidR="00FD6F54" w:rsidRPr="00CB56A5" w:rsidRDefault="00FD6F54" w:rsidP="00FD6F54">
            <w:pPr>
              <w:rPr>
                <w:ins w:id="200" w:author="世驹 丁" w:date="2019-02-25T17:01:00Z"/>
                <w:rFonts w:ascii="Calibri" w:hAnsi="Calibri" w:cs="Calibri"/>
                <w:color w:val="000000" w:themeColor="text1"/>
                <w:szCs w:val="21"/>
              </w:rPr>
            </w:pPr>
          </w:p>
        </w:tc>
      </w:tr>
      <w:tr w:rsidR="00596AE5" w:rsidRPr="00CB56A5" w14:paraId="3712A3F2" w14:textId="77777777" w:rsidTr="00FD6F54">
        <w:trPr>
          <w:trHeight w:val="267"/>
          <w:ins w:id="201" w:author="世驹 丁" w:date="2019-02-25T17:25:00Z"/>
        </w:trPr>
        <w:tc>
          <w:tcPr>
            <w:tcW w:w="2439" w:type="dxa"/>
            <w:gridSpan w:val="2"/>
          </w:tcPr>
          <w:p w14:paraId="25681DCA" w14:textId="013712EE" w:rsidR="00596AE5" w:rsidRPr="004564A2" w:rsidRDefault="00596AE5" w:rsidP="00FD6F54">
            <w:pPr>
              <w:pStyle w:val="10"/>
              <w:ind w:firstLineChars="0" w:firstLine="0"/>
              <w:rPr>
                <w:ins w:id="202" w:author="世驹 丁" w:date="2019-02-25T17:25:00Z"/>
                <w:color w:val="000000" w:themeColor="text1"/>
              </w:rPr>
            </w:pPr>
            <w:ins w:id="203" w:author="世驹 丁" w:date="2019-02-25T17:25:00Z">
              <w:r>
                <w:rPr>
                  <w:color w:val="000000" w:themeColor="text1"/>
                </w:rPr>
                <w:t>fenceType</w:t>
              </w:r>
            </w:ins>
          </w:p>
        </w:tc>
        <w:tc>
          <w:tcPr>
            <w:tcW w:w="1417" w:type="dxa"/>
          </w:tcPr>
          <w:p w14:paraId="264B9DCF" w14:textId="220F9FF8" w:rsidR="00596AE5" w:rsidRDefault="00596AE5" w:rsidP="00FD6F54">
            <w:pPr>
              <w:rPr>
                <w:ins w:id="204" w:author="世驹 丁" w:date="2019-02-25T17:25:00Z"/>
                <w:rFonts w:ascii="Calibri" w:hAnsi="Calibri" w:cs="Calibri"/>
                <w:color w:val="000000" w:themeColor="text1"/>
                <w:szCs w:val="21"/>
              </w:rPr>
            </w:pPr>
            <w:ins w:id="205" w:author="世驹 丁" w:date="2019-02-25T17:25:00Z">
              <w:r>
                <w:rPr>
                  <w:rFonts w:ascii="Calibri" w:hAnsi="Calibri" w:cs="Calibri" w:hint="eastAsia"/>
                  <w:color w:val="000000" w:themeColor="text1"/>
                  <w:szCs w:val="21"/>
                </w:rPr>
                <w:t>电子围栏类型</w:t>
              </w:r>
            </w:ins>
          </w:p>
        </w:tc>
        <w:tc>
          <w:tcPr>
            <w:tcW w:w="1134" w:type="dxa"/>
          </w:tcPr>
          <w:p w14:paraId="3DF1D65B" w14:textId="14C12A0D" w:rsidR="00596AE5" w:rsidRPr="00CB56A5" w:rsidRDefault="00596AE5" w:rsidP="00FD6F54">
            <w:pPr>
              <w:pStyle w:val="10"/>
              <w:ind w:firstLineChars="0" w:firstLine="0"/>
              <w:rPr>
                <w:ins w:id="206" w:author="世驹 丁" w:date="2019-02-25T17:25:00Z"/>
                <w:rFonts w:ascii="Calibri" w:hAnsi="Calibri" w:cs="Calibri"/>
                <w:color w:val="000000" w:themeColor="text1"/>
                <w:szCs w:val="21"/>
              </w:rPr>
            </w:pPr>
            <w:ins w:id="207" w:author="世驹 丁" w:date="2019-02-25T17:25:00Z">
              <w:r>
                <w:rPr>
                  <w:rFonts w:ascii="Calibri" w:hAnsi="Calibri" w:cs="Calibri" w:hint="eastAsia"/>
                  <w:color w:val="000000" w:themeColor="text1"/>
                  <w:szCs w:val="21"/>
                </w:rPr>
                <w:t>String</w:t>
              </w:r>
            </w:ins>
          </w:p>
        </w:tc>
        <w:tc>
          <w:tcPr>
            <w:tcW w:w="709" w:type="dxa"/>
          </w:tcPr>
          <w:p w14:paraId="01B937D4" w14:textId="77777777" w:rsidR="00596AE5" w:rsidRPr="00CB56A5" w:rsidRDefault="00596AE5" w:rsidP="00FD6F54">
            <w:pPr>
              <w:pStyle w:val="10"/>
              <w:ind w:firstLineChars="0" w:firstLine="0"/>
              <w:rPr>
                <w:ins w:id="208" w:author="世驹 丁" w:date="2019-02-25T17:25:00Z"/>
                <w:rFonts w:ascii="Calibri" w:hAnsi="Calibri" w:cs="Calibri"/>
                <w:color w:val="000000" w:themeColor="text1"/>
                <w:szCs w:val="21"/>
              </w:rPr>
            </w:pPr>
          </w:p>
        </w:tc>
        <w:tc>
          <w:tcPr>
            <w:tcW w:w="4398" w:type="dxa"/>
          </w:tcPr>
          <w:p w14:paraId="399F8088" w14:textId="77777777" w:rsidR="00596AE5" w:rsidRPr="00CB56A5" w:rsidRDefault="00596AE5" w:rsidP="00FD6F54">
            <w:pPr>
              <w:rPr>
                <w:ins w:id="209" w:author="世驹 丁" w:date="2019-02-25T17:25:00Z"/>
                <w:rFonts w:ascii="Calibri" w:hAnsi="Calibri" w:cs="Calibri"/>
                <w:color w:val="000000" w:themeColor="text1"/>
                <w:szCs w:val="21"/>
              </w:rPr>
            </w:pPr>
          </w:p>
        </w:tc>
      </w:tr>
      <w:tr w:rsidR="00FD6F54" w:rsidRPr="00CB56A5" w14:paraId="42993E85" w14:textId="77777777" w:rsidTr="00FD6F54">
        <w:trPr>
          <w:trHeight w:val="267"/>
          <w:ins w:id="210" w:author="世驹 丁" w:date="2019-02-25T17:01:00Z"/>
        </w:trPr>
        <w:tc>
          <w:tcPr>
            <w:tcW w:w="2439" w:type="dxa"/>
            <w:gridSpan w:val="2"/>
          </w:tcPr>
          <w:p w14:paraId="1AE7EA9D" w14:textId="10BC102A" w:rsidR="00FD6F54" w:rsidRPr="004564A2" w:rsidRDefault="00596AE5" w:rsidP="00FD6F54">
            <w:pPr>
              <w:pStyle w:val="10"/>
              <w:ind w:firstLineChars="0" w:firstLine="0"/>
              <w:rPr>
                <w:ins w:id="211" w:author="世驹 丁" w:date="2019-02-25T17:01:00Z"/>
                <w:color w:val="000000" w:themeColor="text1"/>
              </w:rPr>
            </w:pPr>
            <w:ins w:id="212" w:author="世驹 丁" w:date="2019-02-25T17:25:00Z">
              <w:r>
                <w:rPr>
                  <w:color w:val="000000" w:themeColor="text1"/>
                </w:rPr>
                <w:t>space</w:t>
              </w:r>
            </w:ins>
          </w:p>
        </w:tc>
        <w:tc>
          <w:tcPr>
            <w:tcW w:w="1417" w:type="dxa"/>
          </w:tcPr>
          <w:p w14:paraId="4E204773" w14:textId="5ACDACDA" w:rsidR="00FD6F54" w:rsidRDefault="00300F21" w:rsidP="00FD6F54">
            <w:pPr>
              <w:rPr>
                <w:ins w:id="213" w:author="世驹 丁" w:date="2019-02-25T17:01:00Z"/>
                <w:rFonts w:ascii="Calibri" w:hAnsi="Calibri" w:cs="Calibri"/>
                <w:color w:val="000000" w:themeColor="text1"/>
                <w:szCs w:val="21"/>
              </w:rPr>
            </w:pPr>
            <w:ins w:id="214" w:author="世驹 丁" w:date="2019-02-25T17:08:00Z">
              <w:r>
                <w:rPr>
                  <w:rFonts w:ascii="Calibri" w:hAnsi="Calibri" w:cs="Calibri" w:hint="eastAsia"/>
                  <w:color w:val="000000" w:themeColor="text1"/>
                  <w:szCs w:val="21"/>
                </w:rPr>
                <w:t>空间范围</w:t>
              </w:r>
            </w:ins>
          </w:p>
        </w:tc>
        <w:tc>
          <w:tcPr>
            <w:tcW w:w="1134" w:type="dxa"/>
          </w:tcPr>
          <w:p w14:paraId="4761EC61" w14:textId="4D547208" w:rsidR="00FD6F54" w:rsidRDefault="00300F21" w:rsidP="00FD6F54">
            <w:pPr>
              <w:pStyle w:val="10"/>
              <w:ind w:firstLineChars="0" w:firstLine="0"/>
              <w:rPr>
                <w:ins w:id="215" w:author="世驹 丁" w:date="2019-02-25T17:01:00Z"/>
                <w:rFonts w:ascii="Calibri" w:hAnsi="Calibri" w:cs="Calibri"/>
                <w:color w:val="000000" w:themeColor="text1"/>
                <w:szCs w:val="21"/>
              </w:rPr>
            </w:pPr>
            <w:ins w:id="216" w:author="世驹 丁" w:date="2019-02-25T17:08:00Z">
              <w:r>
                <w:rPr>
                  <w:rFonts w:ascii="Calibri" w:hAnsi="Calibri" w:cs="Calibri" w:hint="eastAsia"/>
                  <w:color w:val="000000" w:themeColor="text1"/>
                  <w:szCs w:val="21"/>
                </w:rPr>
                <w:t>String</w:t>
              </w:r>
            </w:ins>
          </w:p>
        </w:tc>
        <w:tc>
          <w:tcPr>
            <w:tcW w:w="709" w:type="dxa"/>
          </w:tcPr>
          <w:p w14:paraId="12B62AC5" w14:textId="77777777" w:rsidR="00FD6F54" w:rsidRPr="00CB56A5" w:rsidRDefault="00FD6F54" w:rsidP="00FD6F54">
            <w:pPr>
              <w:pStyle w:val="10"/>
              <w:ind w:firstLineChars="0" w:firstLine="0"/>
              <w:rPr>
                <w:ins w:id="217" w:author="世驹 丁" w:date="2019-02-25T17:01:00Z"/>
                <w:rFonts w:ascii="Calibri" w:hAnsi="Calibri" w:cs="Calibri"/>
                <w:color w:val="000000" w:themeColor="text1"/>
                <w:szCs w:val="21"/>
              </w:rPr>
            </w:pPr>
          </w:p>
        </w:tc>
        <w:tc>
          <w:tcPr>
            <w:tcW w:w="4398" w:type="dxa"/>
          </w:tcPr>
          <w:p w14:paraId="71937FC3" w14:textId="71418E66" w:rsidR="00FD6F54" w:rsidRPr="00CB56A5" w:rsidRDefault="00300F21" w:rsidP="00FD6F54">
            <w:pPr>
              <w:rPr>
                <w:ins w:id="218" w:author="世驹 丁" w:date="2019-02-25T17:01:00Z"/>
                <w:rFonts w:ascii="Calibri" w:hAnsi="Calibri" w:cs="Calibri"/>
                <w:color w:val="000000" w:themeColor="text1"/>
                <w:szCs w:val="21"/>
              </w:rPr>
            </w:pPr>
            <w:ins w:id="219" w:author="世驹 丁" w:date="2019-02-25T17:07:00Z">
              <w:r>
                <w:rPr>
                  <w:rFonts w:ascii="Calibri" w:hAnsi="Calibri" w:cs="Calibri" w:hint="eastAsia"/>
                  <w:color w:val="000000" w:themeColor="text1"/>
                  <w:szCs w:val="21"/>
                </w:rPr>
                <w:t>按照格式</w:t>
              </w:r>
              <w:r>
                <w:rPr>
                  <w:rFonts w:ascii="Calibri" w:hAnsi="Calibri" w:cs="Calibri" w:hint="eastAsia"/>
                  <w:color w:val="000000" w:themeColor="text1"/>
                  <w:szCs w:val="21"/>
                </w:rPr>
                <w:t>X</w:t>
              </w:r>
              <w:r>
                <w:rPr>
                  <w:rFonts w:ascii="Calibri" w:hAnsi="Calibri" w:cs="Calibri"/>
                  <w:color w:val="000000" w:themeColor="text1"/>
                  <w:szCs w:val="21"/>
                </w:rPr>
                <w:t>,Y X,Y</w:t>
              </w:r>
              <w:r>
                <w:rPr>
                  <w:rFonts w:ascii="Calibri" w:hAnsi="Calibri" w:cs="Calibri" w:hint="eastAsia"/>
                  <w:color w:val="000000" w:themeColor="text1"/>
                  <w:szCs w:val="21"/>
                </w:rPr>
                <w:t>组织形成一个空间，坐标点之间用空格分隔，</w:t>
              </w:r>
            </w:ins>
            <w:ins w:id="220" w:author="世驹 丁" w:date="2019-02-25T17:08:00Z">
              <w:r>
                <w:rPr>
                  <w:rFonts w:ascii="Calibri" w:hAnsi="Calibri" w:cs="Calibri" w:hint="eastAsia"/>
                  <w:color w:val="000000" w:themeColor="text1"/>
                  <w:szCs w:val="21"/>
                </w:rPr>
                <w:t>X</w:t>
              </w:r>
              <w:r>
                <w:rPr>
                  <w:rFonts w:ascii="Calibri" w:hAnsi="Calibri" w:cs="Calibri"/>
                  <w:color w:val="000000" w:themeColor="text1"/>
                  <w:szCs w:val="21"/>
                </w:rPr>
                <w:t>Y</w:t>
              </w:r>
              <w:r>
                <w:rPr>
                  <w:rFonts w:ascii="Calibri" w:hAnsi="Calibri" w:cs="Calibri" w:hint="eastAsia"/>
                  <w:color w:val="000000" w:themeColor="text1"/>
                  <w:szCs w:val="21"/>
                </w:rPr>
                <w:t>坐标之间用逗号分隔</w:t>
              </w:r>
            </w:ins>
          </w:p>
        </w:tc>
      </w:tr>
      <w:tr w:rsidR="00FD6F54" w:rsidRPr="00CB56A5" w14:paraId="59A53A4C" w14:textId="77777777" w:rsidTr="00FD6F54">
        <w:trPr>
          <w:trHeight w:val="267"/>
          <w:ins w:id="221" w:author="世驹 丁" w:date="2019-02-25T17:01:00Z"/>
        </w:trPr>
        <w:tc>
          <w:tcPr>
            <w:tcW w:w="2439" w:type="dxa"/>
            <w:gridSpan w:val="2"/>
          </w:tcPr>
          <w:p w14:paraId="181E3231" w14:textId="77777777" w:rsidR="00FD6F54" w:rsidRPr="004564A2" w:rsidRDefault="00FD6F54" w:rsidP="00FD6F54">
            <w:pPr>
              <w:pStyle w:val="10"/>
              <w:ind w:firstLineChars="0" w:firstLine="0"/>
              <w:rPr>
                <w:ins w:id="222" w:author="世驹 丁" w:date="2019-02-25T17:01:00Z"/>
                <w:color w:val="000000" w:themeColor="text1"/>
              </w:rPr>
            </w:pPr>
          </w:p>
        </w:tc>
        <w:tc>
          <w:tcPr>
            <w:tcW w:w="1417" w:type="dxa"/>
          </w:tcPr>
          <w:p w14:paraId="597831FA" w14:textId="77777777" w:rsidR="00FD6F54" w:rsidRDefault="00FD6F54" w:rsidP="00FD6F54">
            <w:pPr>
              <w:rPr>
                <w:ins w:id="223" w:author="世驹 丁" w:date="2019-02-25T17:01:00Z"/>
                <w:rFonts w:ascii="Calibri" w:hAnsi="Calibri" w:cs="Calibri"/>
                <w:color w:val="000000" w:themeColor="text1"/>
                <w:szCs w:val="21"/>
              </w:rPr>
            </w:pPr>
          </w:p>
        </w:tc>
        <w:tc>
          <w:tcPr>
            <w:tcW w:w="1134" w:type="dxa"/>
          </w:tcPr>
          <w:p w14:paraId="73223C27" w14:textId="77777777" w:rsidR="00FD6F54" w:rsidRDefault="00FD6F54" w:rsidP="00FD6F54">
            <w:pPr>
              <w:pStyle w:val="10"/>
              <w:ind w:firstLineChars="0" w:firstLine="0"/>
              <w:rPr>
                <w:ins w:id="224" w:author="世驹 丁" w:date="2019-02-25T17:01:00Z"/>
                <w:rFonts w:ascii="Calibri" w:hAnsi="Calibri" w:cs="Calibri"/>
                <w:color w:val="000000" w:themeColor="text1"/>
                <w:szCs w:val="21"/>
              </w:rPr>
            </w:pPr>
          </w:p>
        </w:tc>
        <w:tc>
          <w:tcPr>
            <w:tcW w:w="709" w:type="dxa"/>
          </w:tcPr>
          <w:p w14:paraId="036A996F" w14:textId="77777777" w:rsidR="00FD6F54" w:rsidRPr="00CB56A5" w:rsidRDefault="00FD6F54" w:rsidP="00FD6F54">
            <w:pPr>
              <w:pStyle w:val="10"/>
              <w:ind w:firstLineChars="0" w:firstLine="0"/>
              <w:rPr>
                <w:ins w:id="225" w:author="世驹 丁" w:date="2019-02-25T17:01:00Z"/>
                <w:rFonts w:ascii="Calibri" w:hAnsi="Calibri" w:cs="Calibri"/>
                <w:color w:val="000000" w:themeColor="text1"/>
                <w:szCs w:val="21"/>
              </w:rPr>
            </w:pPr>
          </w:p>
        </w:tc>
        <w:tc>
          <w:tcPr>
            <w:tcW w:w="4398" w:type="dxa"/>
          </w:tcPr>
          <w:p w14:paraId="2B8CF524" w14:textId="77777777" w:rsidR="00FD6F54" w:rsidRPr="00CB56A5" w:rsidRDefault="00FD6F54" w:rsidP="00FD6F54">
            <w:pPr>
              <w:rPr>
                <w:ins w:id="226" w:author="世驹 丁" w:date="2019-02-25T17:01:00Z"/>
                <w:rFonts w:ascii="Calibri" w:hAnsi="Calibri" w:cs="Calibri"/>
                <w:color w:val="000000" w:themeColor="text1"/>
                <w:szCs w:val="21"/>
              </w:rPr>
            </w:pPr>
          </w:p>
        </w:tc>
      </w:tr>
      <w:tr w:rsidR="00FD6F54" w:rsidRPr="00CB56A5" w14:paraId="286550FD" w14:textId="77777777" w:rsidTr="00FD6F54">
        <w:trPr>
          <w:trHeight w:val="267"/>
          <w:ins w:id="227" w:author="世驹 丁" w:date="2019-02-25T17:01:00Z"/>
        </w:trPr>
        <w:tc>
          <w:tcPr>
            <w:tcW w:w="2439" w:type="dxa"/>
            <w:gridSpan w:val="2"/>
          </w:tcPr>
          <w:p w14:paraId="59475C36" w14:textId="77777777" w:rsidR="00FD6F54" w:rsidRPr="004564A2" w:rsidRDefault="00FD6F54" w:rsidP="00FD6F54">
            <w:pPr>
              <w:pStyle w:val="10"/>
              <w:ind w:firstLineChars="0" w:firstLine="0"/>
              <w:rPr>
                <w:ins w:id="228" w:author="世驹 丁" w:date="2019-02-25T17:01:00Z"/>
                <w:color w:val="000000" w:themeColor="text1"/>
              </w:rPr>
            </w:pPr>
          </w:p>
        </w:tc>
        <w:tc>
          <w:tcPr>
            <w:tcW w:w="1417" w:type="dxa"/>
          </w:tcPr>
          <w:p w14:paraId="21A961E1" w14:textId="77777777" w:rsidR="00FD6F54" w:rsidRDefault="00FD6F54" w:rsidP="00FD6F54">
            <w:pPr>
              <w:rPr>
                <w:ins w:id="229" w:author="世驹 丁" w:date="2019-02-25T17:01:00Z"/>
                <w:rFonts w:ascii="Calibri" w:hAnsi="Calibri" w:cs="Calibri"/>
                <w:color w:val="000000" w:themeColor="text1"/>
                <w:szCs w:val="21"/>
              </w:rPr>
            </w:pPr>
          </w:p>
        </w:tc>
        <w:tc>
          <w:tcPr>
            <w:tcW w:w="1134" w:type="dxa"/>
          </w:tcPr>
          <w:p w14:paraId="7A1CBB8B" w14:textId="77777777" w:rsidR="00FD6F54" w:rsidRDefault="00FD6F54" w:rsidP="00FD6F54">
            <w:pPr>
              <w:pStyle w:val="10"/>
              <w:ind w:firstLineChars="0" w:firstLine="0"/>
              <w:rPr>
                <w:ins w:id="230" w:author="世驹 丁" w:date="2019-02-25T17:01:00Z"/>
                <w:rFonts w:ascii="Calibri" w:hAnsi="Calibri" w:cs="Calibri"/>
                <w:color w:val="000000" w:themeColor="text1"/>
                <w:szCs w:val="21"/>
              </w:rPr>
            </w:pPr>
          </w:p>
        </w:tc>
        <w:tc>
          <w:tcPr>
            <w:tcW w:w="709" w:type="dxa"/>
          </w:tcPr>
          <w:p w14:paraId="3B53B649" w14:textId="77777777" w:rsidR="00FD6F54" w:rsidRPr="00CB56A5" w:rsidRDefault="00FD6F54" w:rsidP="00FD6F54">
            <w:pPr>
              <w:pStyle w:val="10"/>
              <w:ind w:firstLineChars="0" w:firstLine="0"/>
              <w:rPr>
                <w:ins w:id="231" w:author="世驹 丁" w:date="2019-02-25T17:01:00Z"/>
                <w:rFonts w:ascii="Calibri" w:hAnsi="Calibri" w:cs="Calibri"/>
                <w:color w:val="000000" w:themeColor="text1"/>
                <w:szCs w:val="21"/>
              </w:rPr>
            </w:pPr>
          </w:p>
        </w:tc>
        <w:tc>
          <w:tcPr>
            <w:tcW w:w="4398" w:type="dxa"/>
          </w:tcPr>
          <w:p w14:paraId="1584F2DA" w14:textId="77777777" w:rsidR="00FD6F54" w:rsidRPr="00CB56A5" w:rsidRDefault="00FD6F54" w:rsidP="00FD6F54">
            <w:pPr>
              <w:rPr>
                <w:ins w:id="232" w:author="世驹 丁" w:date="2019-02-25T17:01:00Z"/>
                <w:rFonts w:ascii="Calibri" w:hAnsi="Calibri" w:cs="Calibri"/>
                <w:color w:val="000000" w:themeColor="text1"/>
                <w:szCs w:val="21"/>
              </w:rPr>
            </w:pPr>
          </w:p>
        </w:tc>
      </w:tr>
      <w:tr w:rsidR="00FD6F54" w:rsidRPr="00CB56A5" w14:paraId="45ACB924" w14:textId="77777777" w:rsidTr="00FD6F54">
        <w:trPr>
          <w:trHeight w:val="267"/>
          <w:ins w:id="233" w:author="世驹 丁" w:date="2019-02-25T17:01:00Z"/>
        </w:trPr>
        <w:tc>
          <w:tcPr>
            <w:tcW w:w="2439" w:type="dxa"/>
            <w:gridSpan w:val="2"/>
          </w:tcPr>
          <w:p w14:paraId="04CA93EB" w14:textId="77777777" w:rsidR="00FD6F54" w:rsidRPr="004564A2" w:rsidRDefault="00FD6F54" w:rsidP="00FD6F54">
            <w:pPr>
              <w:pStyle w:val="10"/>
              <w:ind w:firstLineChars="0" w:firstLine="0"/>
              <w:rPr>
                <w:ins w:id="234" w:author="世驹 丁" w:date="2019-02-25T17:01:00Z"/>
                <w:color w:val="000000" w:themeColor="text1"/>
              </w:rPr>
            </w:pPr>
          </w:p>
        </w:tc>
        <w:tc>
          <w:tcPr>
            <w:tcW w:w="1417" w:type="dxa"/>
          </w:tcPr>
          <w:p w14:paraId="6A99548B" w14:textId="77777777" w:rsidR="00FD6F54" w:rsidRDefault="00FD6F54" w:rsidP="00FD6F54">
            <w:pPr>
              <w:rPr>
                <w:ins w:id="235" w:author="世驹 丁" w:date="2019-02-25T17:01:00Z"/>
                <w:rFonts w:ascii="Calibri" w:hAnsi="Calibri" w:cs="Calibri"/>
                <w:color w:val="000000" w:themeColor="text1"/>
                <w:szCs w:val="21"/>
              </w:rPr>
            </w:pPr>
          </w:p>
        </w:tc>
        <w:tc>
          <w:tcPr>
            <w:tcW w:w="1134" w:type="dxa"/>
          </w:tcPr>
          <w:p w14:paraId="174D3EDA" w14:textId="77777777" w:rsidR="00FD6F54" w:rsidRDefault="00FD6F54" w:rsidP="00FD6F54">
            <w:pPr>
              <w:pStyle w:val="10"/>
              <w:ind w:firstLineChars="0" w:firstLine="0"/>
              <w:rPr>
                <w:ins w:id="236" w:author="世驹 丁" w:date="2019-02-25T17:01:00Z"/>
                <w:rFonts w:ascii="Calibri" w:hAnsi="Calibri" w:cs="Calibri"/>
                <w:color w:val="000000" w:themeColor="text1"/>
                <w:szCs w:val="21"/>
              </w:rPr>
            </w:pPr>
          </w:p>
        </w:tc>
        <w:tc>
          <w:tcPr>
            <w:tcW w:w="709" w:type="dxa"/>
          </w:tcPr>
          <w:p w14:paraId="0970E952" w14:textId="77777777" w:rsidR="00FD6F54" w:rsidRPr="00CB56A5" w:rsidRDefault="00FD6F54" w:rsidP="00FD6F54">
            <w:pPr>
              <w:pStyle w:val="10"/>
              <w:ind w:firstLineChars="0" w:firstLine="0"/>
              <w:rPr>
                <w:ins w:id="237" w:author="世驹 丁" w:date="2019-02-25T17:01:00Z"/>
                <w:rFonts w:ascii="Calibri" w:hAnsi="Calibri" w:cs="Calibri"/>
                <w:color w:val="000000" w:themeColor="text1"/>
                <w:szCs w:val="21"/>
              </w:rPr>
            </w:pPr>
          </w:p>
        </w:tc>
        <w:tc>
          <w:tcPr>
            <w:tcW w:w="4398" w:type="dxa"/>
          </w:tcPr>
          <w:p w14:paraId="4BB3A423" w14:textId="77777777" w:rsidR="00FD6F54" w:rsidRPr="00CB56A5" w:rsidRDefault="00FD6F54" w:rsidP="00FD6F54">
            <w:pPr>
              <w:rPr>
                <w:ins w:id="238" w:author="世驹 丁" w:date="2019-02-25T17:01:00Z"/>
                <w:rFonts w:ascii="Calibri" w:hAnsi="Calibri" w:cs="Calibri"/>
                <w:color w:val="000000" w:themeColor="text1"/>
                <w:szCs w:val="21"/>
              </w:rPr>
            </w:pPr>
          </w:p>
        </w:tc>
      </w:tr>
    </w:tbl>
    <w:p w14:paraId="75FBEE85" w14:textId="77777777" w:rsidR="00FD6F54" w:rsidRPr="00D15C2F" w:rsidRDefault="00FD6F54" w:rsidP="00FD6F54">
      <w:pPr>
        <w:rPr>
          <w:ins w:id="239" w:author="世驹 丁" w:date="2019-02-25T16:57:00Z"/>
          <w:rFonts w:asciiTheme="majorHAnsi" w:eastAsiaTheme="majorEastAsia" w:hAnsiTheme="majorHAnsi" w:cstheme="majorBidi"/>
          <w:b/>
          <w:bCs/>
          <w:sz w:val="28"/>
          <w:szCs w:val="28"/>
        </w:rPr>
      </w:pPr>
    </w:p>
    <w:p w14:paraId="546AC15B" w14:textId="1E88A750" w:rsidR="00FD6F54" w:rsidRDefault="00FD6F54" w:rsidP="00B82436">
      <w:pPr>
        <w:rPr>
          <w:ins w:id="240" w:author="世驹 丁" w:date="2019-02-25T16:57:00Z"/>
        </w:rPr>
      </w:pPr>
    </w:p>
    <w:p w14:paraId="7B876713" w14:textId="4E2FF8C9" w:rsidR="00FD6F54" w:rsidRDefault="00FD6F54" w:rsidP="00B82436">
      <w:pPr>
        <w:rPr>
          <w:ins w:id="241" w:author="世驹 丁" w:date="2019-02-25T16:57:00Z"/>
        </w:rPr>
      </w:pPr>
    </w:p>
    <w:p w14:paraId="16020164" w14:textId="65FC1485" w:rsidR="00FD6F54" w:rsidRDefault="00FD6F54" w:rsidP="00B82436">
      <w:pPr>
        <w:rPr>
          <w:ins w:id="242" w:author="世驹 丁" w:date="2019-02-25T16:57:00Z"/>
        </w:rPr>
      </w:pPr>
    </w:p>
    <w:p w14:paraId="12AC1F31" w14:textId="77777777" w:rsidR="00FD6F54" w:rsidRPr="00B82436" w:rsidRDefault="00FD6F54" w:rsidP="00B82436"/>
    <w:sectPr w:rsidR="00FD6F54" w:rsidRPr="00B82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55FDF" w14:textId="77777777" w:rsidR="007E4075" w:rsidRDefault="007E4075" w:rsidP="00B93A68">
      <w:r>
        <w:separator/>
      </w:r>
    </w:p>
  </w:endnote>
  <w:endnote w:type="continuationSeparator" w:id="0">
    <w:p w14:paraId="7DB88BBE" w14:textId="77777777" w:rsidR="007E4075" w:rsidRDefault="007E4075" w:rsidP="00B9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5B681" w14:textId="77777777" w:rsidR="007E4075" w:rsidRDefault="007E4075" w:rsidP="00B93A68">
      <w:r>
        <w:separator/>
      </w:r>
    </w:p>
  </w:footnote>
  <w:footnote w:type="continuationSeparator" w:id="0">
    <w:p w14:paraId="09B8E143" w14:textId="77777777" w:rsidR="007E4075" w:rsidRDefault="007E4075" w:rsidP="00B93A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11716"/>
    <w:multiLevelType w:val="hybridMultilevel"/>
    <w:tmpl w:val="818C3E48"/>
    <w:lvl w:ilvl="0" w:tplc="89085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6917AF"/>
    <w:multiLevelType w:val="hybridMultilevel"/>
    <w:tmpl w:val="6052816C"/>
    <w:lvl w:ilvl="0" w:tplc="3E3C07E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世驹 丁">
    <w15:presenceInfo w15:providerId="Windows Live" w15:userId="e005a7e8f0b55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2A"/>
    <w:rsid w:val="00032339"/>
    <w:rsid w:val="00033D99"/>
    <w:rsid w:val="00035C77"/>
    <w:rsid w:val="00090567"/>
    <w:rsid w:val="000A0C55"/>
    <w:rsid w:val="000A2806"/>
    <w:rsid w:val="000B1884"/>
    <w:rsid w:val="000B1F50"/>
    <w:rsid w:val="000B3108"/>
    <w:rsid w:val="000C2D35"/>
    <w:rsid w:val="000D3DE5"/>
    <w:rsid w:val="001023CF"/>
    <w:rsid w:val="00117E03"/>
    <w:rsid w:val="001445DA"/>
    <w:rsid w:val="00144765"/>
    <w:rsid w:val="001529A0"/>
    <w:rsid w:val="001806BD"/>
    <w:rsid w:val="001C7EED"/>
    <w:rsid w:val="001E1946"/>
    <w:rsid w:val="001F0FBF"/>
    <w:rsid w:val="001F7979"/>
    <w:rsid w:val="002111DA"/>
    <w:rsid w:val="00277838"/>
    <w:rsid w:val="00281FFA"/>
    <w:rsid w:val="002A7CAA"/>
    <w:rsid w:val="002B4755"/>
    <w:rsid w:val="002C654A"/>
    <w:rsid w:val="002E681C"/>
    <w:rsid w:val="002F5318"/>
    <w:rsid w:val="00300F21"/>
    <w:rsid w:val="003226EA"/>
    <w:rsid w:val="00336FC4"/>
    <w:rsid w:val="003627D9"/>
    <w:rsid w:val="00363B42"/>
    <w:rsid w:val="00364A42"/>
    <w:rsid w:val="003806C4"/>
    <w:rsid w:val="003B5B92"/>
    <w:rsid w:val="003B68E4"/>
    <w:rsid w:val="003C0A47"/>
    <w:rsid w:val="003C1876"/>
    <w:rsid w:val="003E4C51"/>
    <w:rsid w:val="004045D4"/>
    <w:rsid w:val="00437FDE"/>
    <w:rsid w:val="0045498B"/>
    <w:rsid w:val="004755EA"/>
    <w:rsid w:val="004839DB"/>
    <w:rsid w:val="004C696D"/>
    <w:rsid w:val="004D5A80"/>
    <w:rsid w:val="00501C11"/>
    <w:rsid w:val="005030CA"/>
    <w:rsid w:val="00506B86"/>
    <w:rsid w:val="005150B3"/>
    <w:rsid w:val="00515D4E"/>
    <w:rsid w:val="00515F52"/>
    <w:rsid w:val="00532CFB"/>
    <w:rsid w:val="005472FB"/>
    <w:rsid w:val="00554B13"/>
    <w:rsid w:val="005812C7"/>
    <w:rsid w:val="00591A84"/>
    <w:rsid w:val="00596AE5"/>
    <w:rsid w:val="005F5A2E"/>
    <w:rsid w:val="006002C6"/>
    <w:rsid w:val="00611C7E"/>
    <w:rsid w:val="00623930"/>
    <w:rsid w:val="00627222"/>
    <w:rsid w:val="00641F3C"/>
    <w:rsid w:val="00643762"/>
    <w:rsid w:val="00652623"/>
    <w:rsid w:val="00653E74"/>
    <w:rsid w:val="00655213"/>
    <w:rsid w:val="0066552B"/>
    <w:rsid w:val="00672B59"/>
    <w:rsid w:val="006A3ECC"/>
    <w:rsid w:val="006C2806"/>
    <w:rsid w:val="006C2BDA"/>
    <w:rsid w:val="006E154A"/>
    <w:rsid w:val="006E25DA"/>
    <w:rsid w:val="00701CD8"/>
    <w:rsid w:val="007358D6"/>
    <w:rsid w:val="00743714"/>
    <w:rsid w:val="007808BE"/>
    <w:rsid w:val="007D006E"/>
    <w:rsid w:val="007E164D"/>
    <w:rsid w:val="007E4075"/>
    <w:rsid w:val="008000EE"/>
    <w:rsid w:val="008054F0"/>
    <w:rsid w:val="00831898"/>
    <w:rsid w:val="00890EC9"/>
    <w:rsid w:val="008A19D7"/>
    <w:rsid w:val="008A79F1"/>
    <w:rsid w:val="008C4B6F"/>
    <w:rsid w:val="008D582A"/>
    <w:rsid w:val="009335F2"/>
    <w:rsid w:val="009350E3"/>
    <w:rsid w:val="00942FED"/>
    <w:rsid w:val="0095267D"/>
    <w:rsid w:val="00964B42"/>
    <w:rsid w:val="00967352"/>
    <w:rsid w:val="00980F19"/>
    <w:rsid w:val="009C0AAC"/>
    <w:rsid w:val="00A004D1"/>
    <w:rsid w:val="00A34724"/>
    <w:rsid w:val="00A462C4"/>
    <w:rsid w:val="00A91E27"/>
    <w:rsid w:val="00A9677C"/>
    <w:rsid w:val="00AA29B6"/>
    <w:rsid w:val="00AA5E19"/>
    <w:rsid w:val="00AA77E2"/>
    <w:rsid w:val="00AB5E34"/>
    <w:rsid w:val="00AD2C96"/>
    <w:rsid w:val="00AD7DBA"/>
    <w:rsid w:val="00AF10DC"/>
    <w:rsid w:val="00AF22D9"/>
    <w:rsid w:val="00B0530C"/>
    <w:rsid w:val="00B0552D"/>
    <w:rsid w:val="00B245B5"/>
    <w:rsid w:val="00B31C08"/>
    <w:rsid w:val="00B73DAB"/>
    <w:rsid w:val="00B76F70"/>
    <w:rsid w:val="00B77A28"/>
    <w:rsid w:val="00B77EA5"/>
    <w:rsid w:val="00B82436"/>
    <w:rsid w:val="00B86EE7"/>
    <w:rsid w:val="00B90979"/>
    <w:rsid w:val="00B93A68"/>
    <w:rsid w:val="00BF1816"/>
    <w:rsid w:val="00C1634E"/>
    <w:rsid w:val="00C46C8B"/>
    <w:rsid w:val="00C52F59"/>
    <w:rsid w:val="00C55806"/>
    <w:rsid w:val="00C55C07"/>
    <w:rsid w:val="00C64BF2"/>
    <w:rsid w:val="00C750B2"/>
    <w:rsid w:val="00C77DA4"/>
    <w:rsid w:val="00CA47FA"/>
    <w:rsid w:val="00CB18C7"/>
    <w:rsid w:val="00CC7B4D"/>
    <w:rsid w:val="00CD3BB8"/>
    <w:rsid w:val="00D02A72"/>
    <w:rsid w:val="00D11EF7"/>
    <w:rsid w:val="00D22301"/>
    <w:rsid w:val="00D51CD1"/>
    <w:rsid w:val="00D52F05"/>
    <w:rsid w:val="00D554AB"/>
    <w:rsid w:val="00D64837"/>
    <w:rsid w:val="00DC6A64"/>
    <w:rsid w:val="00DE6D63"/>
    <w:rsid w:val="00E006A1"/>
    <w:rsid w:val="00E03BDA"/>
    <w:rsid w:val="00E22B90"/>
    <w:rsid w:val="00E24B76"/>
    <w:rsid w:val="00E535B5"/>
    <w:rsid w:val="00E66693"/>
    <w:rsid w:val="00E825FA"/>
    <w:rsid w:val="00E902BA"/>
    <w:rsid w:val="00EA6420"/>
    <w:rsid w:val="00EB55BF"/>
    <w:rsid w:val="00EC537E"/>
    <w:rsid w:val="00ED35F8"/>
    <w:rsid w:val="00EF6249"/>
    <w:rsid w:val="00F25E8E"/>
    <w:rsid w:val="00F5074F"/>
    <w:rsid w:val="00F602AE"/>
    <w:rsid w:val="00F70F7C"/>
    <w:rsid w:val="00F71370"/>
    <w:rsid w:val="00F96085"/>
    <w:rsid w:val="00FA283C"/>
    <w:rsid w:val="00FD6F54"/>
    <w:rsid w:val="00FE7682"/>
    <w:rsid w:val="00FF3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7462D"/>
  <w15:chartTrackingRefBased/>
  <w15:docId w15:val="{BED0AE21-51B5-4ECE-A6B3-0372BA9F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436"/>
    <w:pPr>
      <w:widowControl w:val="0"/>
      <w:jc w:val="both"/>
    </w:pPr>
    <w:rPr>
      <w:rFonts w:eastAsia="宋体"/>
    </w:rPr>
  </w:style>
  <w:style w:type="paragraph" w:styleId="1">
    <w:name w:val="heading 1"/>
    <w:basedOn w:val="a"/>
    <w:next w:val="a"/>
    <w:link w:val="1Char"/>
    <w:uiPriority w:val="9"/>
    <w:qFormat/>
    <w:rsid w:val="00E825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35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35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5C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link w:val="Char"/>
    <w:uiPriority w:val="34"/>
    <w:rsid w:val="008D582A"/>
    <w:pPr>
      <w:ind w:firstLineChars="200" w:firstLine="420"/>
    </w:pPr>
  </w:style>
  <w:style w:type="character" w:customStyle="1" w:styleId="Char">
    <w:name w:val="列出段落 Char"/>
    <w:basedOn w:val="a0"/>
    <w:link w:val="10"/>
    <w:uiPriority w:val="34"/>
    <w:qFormat/>
    <w:rsid w:val="008D582A"/>
    <w:rPr>
      <w:rFonts w:eastAsia="宋体"/>
    </w:rPr>
  </w:style>
  <w:style w:type="table" w:customStyle="1" w:styleId="11">
    <w:name w:val="网格型1"/>
    <w:basedOn w:val="a1"/>
    <w:next w:val="a3"/>
    <w:uiPriority w:val="39"/>
    <w:qFormat/>
    <w:rsid w:val="008D582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39"/>
    <w:rsid w:val="008D58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D35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35F8"/>
    <w:rPr>
      <w:rFonts w:eastAsia="宋体"/>
      <w:b/>
      <w:bCs/>
      <w:sz w:val="32"/>
      <w:szCs w:val="32"/>
    </w:rPr>
  </w:style>
  <w:style w:type="character" w:customStyle="1" w:styleId="4Char">
    <w:name w:val="标题 4 Char"/>
    <w:basedOn w:val="a0"/>
    <w:link w:val="4"/>
    <w:uiPriority w:val="9"/>
    <w:rsid w:val="00C55C07"/>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E825FA"/>
    <w:rPr>
      <w:rFonts w:eastAsia="宋体"/>
      <w:b/>
      <w:bCs/>
      <w:kern w:val="44"/>
      <w:sz w:val="44"/>
      <w:szCs w:val="44"/>
    </w:rPr>
  </w:style>
  <w:style w:type="paragraph" w:styleId="a4">
    <w:name w:val="header"/>
    <w:basedOn w:val="a"/>
    <w:link w:val="Char0"/>
    <w:uiPriority w:val="99"/>
    <w:unhideWhenUsed/>
    <w:rsid w:val="00B93A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93A68"/>
    <w:rPr>
      <w:rFonts w:eastAsia="宋体"/>
      <w:sz w:val="18"/>
      <w:szCs w:val="18"/>
    </w:rPr>
  </w:style>
  <w:style w:type="paragraph" w:styleId="a5">
    <w:name w:val="footer"/>
    <w:basedOn w:val="a"/>
    <w:link w:val="Char1"/>
    <w:uiPriority w:val="99"/>
    <w:unhideWhenUsed/>
    <w:rsid w:val="00B93A68"/>
    <w:pPr>
      <w:tabs>
        <w:tab w:val="center" w:pos="4153"/>
        <w:tab w:val="right" w:pos="8306"/>
      </w:tabs>
      <w:snapToGrid w:val="0"/>
      <w:jc w:val="left"/>
    </w:pPr>
    <w:rPr>
      <w:sz w:val="18"/>
      <w:szCs w:val="18"/>
    </w:rPr>
  </w:style>
  <w:style w:type="character" w:customStyle="1" w:styleId="Char1">
    <w:name w:val="页脚 Char"/>
    <w:basedOn w:val="a0"/>
    <w:link w:val="a5"/>
    <w:uiPriority w:val="99"/>
    <w:rsid w:val="00B93A68"/>
    <w:rPr>
      <w:rFonts w:eastAsia="宋体"/>
      <w:sz w:val="18"/>
      <w:szCs w:val="18"/>
    </w:rPr>
  </w:style>
  <w:style w:type="table" w:customStyle="1" w:styleId="20">
    <w:name w:val="网格型2"/>
    <w:basedOn w:val="a1"/>
    <w:next w:val="a3"/>
    <w:uiPriority w:val="39"/>
    <w:qFormat/>
    <w:rsid w:val="003806C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basedOn w:val="a0"/>
    <w:uiPriority w:val="99"/>
    <w:semiHidden/>
    <w:unhideWhenUsed/>
    <w:rsid w:val="00EF6249"/>
    <w:rPr>
      <w:sz w:val="21"/>
      <w:szCs w:val="21"/>
    </w:rPr>
  </w:style>
  <w:style w:type="paragraph" w:styleId="a7">
    <w:name w:val="annotation text"/>
    <w:basedOn w:val="a"/>
    <w:link w:val="Char2"/>
    <w:uiPriority w:val="99"/>
    <w:semiHidden/>
    <w:unhideWhenUsed/>
    <w:rsid w:val="00EF6249"/>
    <w:pPr>
      <w:jc w:val="left"/>
    </w:pPr>
  </w:style>
  <w:style w:type="character" w:customStyle="1" w:styleId="Char2">
    <w:name w:val="批注文字 Char"/>
    <w:basedOn w:val="a0"/>
    <w:link w:val="a7"/>
    <w:uiPriority w:val="99"/>
    <w:semiHidden/>
    <w:rsid w:val="00EF6249"/>
    <w:rPr>
      <w:rFonts w:eastAsia="宋体"/>
    </w:rPr>
  </w:style>
  <w:style w:type="paragraph" w:styleId="a8">
    <w:name w:val="Balloon Text"/>
    <w:basedOn w:val="a"/>
    <w:link w:val="Char3"/>
    <w:uiPriority w:val="99"/>
    <w:semiHidden/>
    <w:unhideWhenUsed/>
    <w:rsid w:val="00EF6249"/>
    <w:rPr>
      <w:sz w:val="18"/>
      <w:szCs w:val="18"/>
    </w:rPr>
  </w:style>
  <w:style w:type="character" w:customStyle="1" w:styleId="Char3">
    <w:name w:val="批注框文本 Char"/>
    <w:basedOn w:val="a0"/>
    <w:link w:val="a8"/>
    <w:uiPriority w:val="99"/>
    <w:semiHidden/>
    <w:rsid w:val="00EF6249"/>
    <w:rPr>
      <w:rFonts w:eastAsia="宋体"/>
      <w:sz w:val="18"/>
      <w:szCs w:val="18"/>
    </w:rPr>
  </w:style>
  <w:style w:type="paragraph" w:styleId="a9">
    <w:name w:val="List Paragraph"/>
    <w:basedOn w:val="a"/>
    <w:uiPriority w:val="34"/>
    <w:qFormat/>
    <w:rsid w:val="00967352"/>
    <w:pPr>
      <w:ind w:left="720"/>
      <w:contextualSpacing/>
    </w:pPr>
  </w:style>
  <w:style w:type="paragraph" w:styleId="aa">
    <w:name w:val="annotation subject"/>
    <w:basedOn w:val="a7"/>
    <w:next w:val="a7"/>
    <w:link w:val="Char4"/>
    <w:uiPriority w:val="99"/>
    <w:semiHidden/>
    <w:unhideWhenUsed/>
    <w:rsid w:val="00515F52"/>
    <w:rPr>
      <w:b/>
      <w:bCs/>
    </w:rPr>
  </w:style>
  <w:style w:type="character" w:customStyle="1" w:styleId="Char4">
    <w:name w:val="批注主题 Char"/>
    <w:basedOn w:val="Char2"/>
    <w:link w:val="aa"/>
    <w:uiPriority w:val="99"/>
    <w:semiHidden/>
    <w:rsid w:val="00515F52"/>
    <w:rPr>
      <w:rFonts w:eastAsia="宋体"/>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9693">
      <w:bodyDiv w:val="1"/>
      <w:marLeft w:val="0"/>
      <w:marRight w:val="0"/>
      <w:marTop w:val="0"/>
      <w:marBottom w:val="0"/>
      <w:divBdr>
        <w:top w:val="none" w:sz="0" w:space="0" w:color="auto"/>
        <w:left w:val="none" w:sz="0" w:space="0" w:color="auto"/>
        <w:bottom w:val="none" w:sz="0" w:space="0" w:color="auto"/>
        <w:right w:val="none" w:sz="0" w:space="0" w:color="auto"/>
      </w:divBdr>
    </w:div>
    <w:div w:id="12568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B2D1-EEFF-42B3-93A0-02E0B102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14976</TotalTime>
  <Pages>11</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dc:creator>
  <cp:keywords/>
  <dc:description/>
  <cp:lastModifiedBy>Gaoyu</cp:lastModifiedBy>
  <cp:revision>121</cp:revision>
  <dcterms:created xsi:type="dcterms:W3CDTF">2019-01-30T01:49:00Z</dcterms:created>
  <dcterms:modified xsi:type="dcterms:W3CDTF">2019-05-28T07:48:00Z</dcterms:modified>
</cp:coreProperties>
</file>